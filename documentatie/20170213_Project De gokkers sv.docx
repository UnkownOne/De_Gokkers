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RCTabel"/>
        <w:tblW w:w="0" w:type="auto"/>
        <w:tblLook w:val="04A0" w:firstRow="1" w:lastRow="0" w:firstColumn="1" w:lastColumn="0" w:noHBand="0" w:noVBand="1"/>
      </w:tblPr>
      <w:tblGrid>
        <w:gridCol w:w="1939"/>
        <w:gridCol w:w="7639"/>
      </w:tblGrid>
      <w:tr w:rsidR="00AC69B3" w:rsidRPr="00BF77B6" w14:paraId="52B80DAC" w14:textId="77777777" w:rsidTr="00AD6359">
        <w:trPr>
          <w:cantSplit/>
        </w:trPr>
        <w:tc>
          <w:tcPr>
            <w:tcW w:w="2026" w:type="dxa"/>
            <w:vAlign w:val="center"/>
          </w:tcPr>
          <w:p w14:paraId="52B80DAA" w14:textId="77777777" w:rsidR="00AC69B3" w:rsidRPr="006F7BCB" w:rsidRDefault="00AC69B3" w:rsidP="00AD6359">
            <w:pPr>
              <w:pStyle w:val="RCTitel"/>
            </w:pPr>
            <w:r w:rsidRPr="006F7BCB">
              <w:t>Titel</w:t>
            </w:r>
          </w:p>
        </w:tc>
        <w:sdt>
          <w:sdtPr>
            <w:id w:val="-1177883943"/>
            <w:lock w:val="sdtLocked"/>
            <w:placeholder>
              <w:docPart w:val="DA1C758E8D9441C8BFCEB42F0EE3A5A7"/>
            </w:placeholder>
            <w:dataBinding w:prefixMappings="xmlns:ns0='http://schemas.eformity.nl/radiuscollege/onderwijsvorm/2015/04/algemeen' " w:xpath="/ns0:algemeen[1]/ns0:titel[1]" w:storeItemID="{9DEA5D1F-888C-4373-8CBD-BCBF9A837B36}"/>
            <w:text/>
          </w:sdtPr>
          <w:sdtEndPr/>
          <w:sdtContent>
            <w:tc>
              <w:tcPr>
                <w:tcW w:w="8110" w:type="dxa"/>
                <w:vAlign w:val="center"/>
              </w:tcPr>
              <w:p w14:paraId="52B80DAB" w14:textId="77777777" w:rsidR="00AC69B3" w:rsidRPr="00BF77B6" w:rsidRDefault="00497EBD" w:rsidP="002971A2">
                <w:pPr>
                  <w:pStyle w:val="RCTitel"/>
                </w:pPr>
                <w:r>
                  <w:t>De Gokkers</w:t>
                </w:r>
              </w:p>
            </w:tc>
          </w:sdtContent>
        </w:sdt>
      </w:tr>
    </w:tbl>
    <w:p w14:paraId="52B80DAD" w14:textId="77777777" w:rsidR="004353FF" w:rsidRDefault="004353FF" w:rsidP="008B5A76"/>
    <w:tbl>
      <w:tblPr>
        <w:tblStyle w:val="RCTabel"/>
        <w:tblW w:w="0" w:type="auto"/>
        <w:tblLook w:val="04A0" w:firstRow="1" w:lastRow="0" w:firstColumn="1" w:lastColumn="0" w:noHBand="0" w:noVBand="1"/>
      </w:tblPr>
      <w:tblGrid>
        <w:gridCol w:w="2450"/>
        <w:gridCol w:w="7128"/>
      </w:tblGrid>
      <w:tr w:rsidR="00B71C0A" w:rsidRPr="00954EDF" w14:paraId="52B80DB0" w14:textId="77777777" w:rsidTr="00F63E86">
        <w:tc>
          <w:tcPr>
            <w:tcW w:w="2450" w:type="dxa"/>
          </w:tcPr>
          <w:p w14:paraId="52B80DAE" w14:textId="77777777" w:rsidR="00B71C0A" w:rsidRPr="00954EDF" w:rsidRDefault="005112B2" w:rsidP="009E692A">
            <w:pPr>
              <w:pStyle w:val="RCMetagegevens"/>
            </w:pPr>
            <w:r>
              <w:t>Tijd totaal</w:t>
            </w:r>
            <w:r w:rsidR="009E692A">
              <w:t xml:space="preserve"> </w:t>
            </w:r>
            <w:r>
              <w:t>project</w:t>
            </w:r>
            <w:r w:rsidR="009E692A">
              <w:t>/projectdag</w:t>
            </w:r>
          </w:p>
        </w:tc>
        <w:tc>
          <w:tcPr>
            <w:tcW w:w="7128" w:type="dxa"/>
          </w:tcPr>
          <w:p w14:paraId="52B80DAF" w14:textId="77777777" w:rsidR="00B71C0A" w:rsidRPr="00954EDF" w:rsidRDefault="002971A2" w:rsidP="00AD6359">
            <w:pPr>
              <w:pStyle w:val="RCMetagegevens"/>
            </w:pPr>
            <w:r>
              <w:t>3 dagdelen per week</w:t>
            </w:r>
          </w:p>
        </w:tc>
      </w:tr>
      <w:tr w:rsidR="00B71C0A" w:rsidRPr="00954EDF" w14:paraId="52B80DB5" w14:textId="77777777" w:rsidTr="00F63E86">
        <w:tc>
          <w:tcPr>
            <w:tcW w:w="2450" w:type="dxa"/>
          </w:tcPr>
          <w:p w14:paraId="52B80DB1" w14:textId="77777777" w:rsidR="00B71C0A" w:rsidRPr="00954EDF" w:rsidRDefault="00B71C0A" w:rsidP="00AD6359">
            <w:pPr>
              <w:pStyle w:val="RCMetagegevens"/>
            </w:pPr>
            <w:r w:rsidRPr="00954EDF">
              <w:t>Kerntaak/kerntaken</w:t>
            </w:r>
          </w:p>
        </w:tc>
        <w:tc>
          <w:tcPr>
            <w:tcW w:w="7128" w:type="dxa"/>
          </w:tcPr>
          <w:p w14:paraId="52B80DB2" w14:textId="77777777" w:rsidR="00B71C0A" w:rsidRDefault="00F63E86" w:rsidP="00AD6359">
            <w:pPr>
              <w:pStyle w:val="RCMetagegevens"/>
            </w:pPr>
            <w:r>
              <w:t>B1-K1_</w:t>
            </w:r>
            <w:r w:rsidRPr="00F63E86">
              <w:t>Levert een bijdrage aan het ontwikkeltraject</w:t>
            </w:r>
          </w:p>
          <w:p w14:paraId="52B80DB3" w14:textId="77777777" w:rsidR="00577F12" w:rsidRDefault="00577F12" w:rsidP="00AD6359">
            <w:pPr>
              <w:pStyle w:val="RCMetagegevens"/>
            </w:pPr>
            <w:r>
              <w:t>B1-K2_</w:t>
            </w:r>
            <w:r w:rsidRPr="00577F12">
              <w:t>Realiseert en test (onderdelen van) een product</w:t>
            </w:r>
          </w:p>
          <w:p w14:paraId="52B80DB4" w14:textId="77777777" w:rsidR="00F63E86" w:rsidRPr="00954EDF" w:rsidRDefault="00577F12" w:rsidP="00AD6359">
            <w:pPr>
              <w:pStyle w:val="RCMetagegevens"/>
            </w:pPr>
            <w:r>
              <w:t>B1-K3_</w:t>
            </w:r>
            <w:r w:rsidRPr="00577F12">
              <w:t>Levert een product op</w:t>
            </w:r>
          </w:p>
        </w:tc>
      </w:tr>
      <w:tr w:rsidR="00B71C0A" w:rsidRPr="00954EDF" w14:paraId="52B80DC0" w14:textId="77777777" w:rsidTr="00F63E86">
        <w:tblPrEx>
          <w:tblCellMar>
            <w:left w:w="70" w:type="dxa"/>
            <w:right w:w="70" w:type="dxa"/>
          </w:tblCellMar>
        </w:tblPrEx>
        <w:tc>
          <w:tcPr>
            <w:tcW w:w="2450" w:type="dxa"/>
          </w:tcPr>
          <w:p w14:paraId="52B80DB6" w14:textId="77777777" w:rsidR="00B71C0A" w:rsidRPr="00954EDF" w:rsidRDefault="00B71C0A" w:rsidP="00AD6359">
            <w:pPr>
              <w:pStyle w:val="RCMetagegevens"/>
            </w:pPr>
            <w:r w:rsidRPr="00954EDF">
              <w:t>Werkproces(sen)</w:t>
            </w:r>
          </w:p>
        </w:tc>
        <w:tc>
          <w:tcPr>
            <w:tcW w:w="7128" w:type="dxa"/>
          </w:tcPr>
          <w:p w14:paraId="52B80DB7" w14:textId="77777777" w:rsidR="008A629B" w:rsidRPr="008A629B" w:rsidRDefault="008A629B" w:rsidP="00AD6359">
            <w:pPr>
              <w:pStyle w:val="RCMetagegevens"/>
              <w:rPr>
                <w:rFonts w:ascii="Arial,Times New Roman" w:hAnsi="Arial,Times New Roman"/>
                <w:rPrChange w:id="0" w:author="Unkown One" w:date="2017-02-13T14:22:00Z">
                  <w:rPr>
                    <w:rFonts w:eastAsia="Times New Roman" w:cs="Arial"/>
                    <w:szCs w:val="18"/>
                  </w:rPr>
                </w:rPrChange>
              </w:rPr>
            </w:pPr>
            <w:r w:rsidRPr="5025E380">
              <w:rPr>
                <w:rFonts w:ascii="Arial,Times New Roman" w:hAnsi="Arial,Times New Roman"/>
                <w:rPrChange w:id="1" w:author="Unkown One" w:date="2017-02-13T14:22:00Z">
                  <w:rPr>
                    <w:rFonts w:eastAsia="Times New Roman" w:cs="Arial"/>
                    <w:szCs w:val="18"/>
                  </w:rPr>
                </w:rPrChange>
              </w:rPr>
              <w:t>B1-K1-W1_Stelt de opdracht vast</w:t>
            </w:r>
          </w:p>
          <w:p w14:paraId="52B80DB8" w14:textId="77777777" w:rsidR="008A629B" w:rsidRPr="008A629B" w:rsidRDefault="008A629B" w:rsidP="00AD6359">
            <w:pPr>
              <w:pStyle w:val="RCMetagegevens"/>
              <w:rPr>
                <w:rFonts w:ascii="Arial,Times New Roman" w:hAnsi="Arial,Times New Roman"/>
                <w:rPrChange w:id="2" w:author="Unkown One" w:date="2017-02-13T14:22:00Z">
                  <w:rPr>
                    <w:rFonts w:eastAsia="Times New Roman" w:cs="Arial"/>
                    <w:szCs w:val="18"/>
                  </w:rPr>
                </w:rPrChange>
              </w:rPr>
            </w:pPr>
            <w:r w:rsidRPr="5025E380">
              <w:rPr>
                <w:rFonts w:ascii="Arial,Times New Roman" w:hAnsi="Arial,Times New Roman"/>
                <w:rPrChange w:id="3" w:author="Unkown One" w:date="2017-02-13T14:22:00Z">
                  <w:rPr>
                    <w:rFonts w:eastAsia="Times New Roman" w:cs="Arial"/>
                    <w:szCs w:val="18"/>
                  </w:rPr>
                </w:rPrChange>
              </w:rPr>
              <w:t>B1-K1-W2_Levert een bijdrage aan het projectplan</w:t>
            </w:r>
          </w:p>
          <w:p w14:paraId="52B80DB9" w14:textId="77777777" w:rsidR="00B71C0A" w:rsidRPr="008A629B" w:rsidRDefault="00F63E86" w:rsidP="00AD6359">
            <w:pPr>
              <w:pStyle w:val="RCMetagegevens"/>
              <w:rPr>
                <w:rFonts w:ascii="Arial,Times New Roman" w:hAnsi="Arial,Times New Roman"/>
                <w:rPrChange w:id="4" w:author="Unkown One" w:date="2017-02-13T14:22:00Z">
                  <w:rPr>
                    <w:rFonts w:eastAsia="Times New Roman" w:cs="Arial"/>
                    <w:szCs w:val="18"/>
                  </w:rPr>
                </w:rPrChange>
              </w:rPr>
            </w:pPr>
            <w:r w:rsidRPr="5025E380">
              <w:rPr>
                <w:rFonts w:ascii="Arial,Times New Roman" w:hAnsi="Arial,Times New Roman"/>
                <w:rPrChange w:id="5" w:author="Unkown One" w:date="2017-02-13T14:22:00Z">
                  <w:rPr>
                    <w:rFonts w:eastAsia="Times New Roman" w:cs="Arial"/>
                    <w:szCs w:val="18"/>
                  </w:rPr>
                </w:rPrChange>
              </w:rPr>
              <w:t>B1-K1-W3_Levert een bijdrage aan het ontwerp</w:t>
            </w:r>
          </w:p>
          <w:p w14:paraId="52B80DBA" w14:textId="77777777" w:rsidR="00577F12" w:rsidRPr="008A629B" w:rsidRDefault="008A629B" w:rsidP="00AD6359">
            <w:pPr>
              <w:pStyle w:val="RCMetagegevens"/>
              <w:rPr>
                <w:rFonts w:ascii="Arial,Times New Roman" w:hAnsi="Arial,Times New Roman"/>
                <w:rPrChange w:id="6" w:author="Unkown One" w:date="2017-02-13T14:22:00Z">
                  <w:rPr>
                    <w:rFonts w:eastAsia="Times New Roman" w:cs="Arial"/>
                    <w:szCs w:val="18"/>
                  </w:rPr>
                </w:rPrChange>
              </w:rPr>
            </w:pPr>
            <w:r w:rsidRPr="5025E380">
              <w:rPr>
                <w:rFonts w:ascii="Arial,Times New Roman" w:hAnsi="Arial,Times New Roman"/>
                <w:rPrChange w:id="7" w:author="Unkown One" w:date="2017-02-13T14:22:00Z">
                  <w:rPr>
                    <w:rFonts w:eastAsia="Times New Roman" w:cs="Arial"/>
                    <w:szCs w:val="18"/>
                  </w:rPr>
                </w:rPrChange>
              </w:rPr>
              <w:t>B1-K1-W4_Bereidt de realisatie voor</w:t>
            </w:r>
          </w:p>
          <w:p w14:paraId="52B80DBB" w14:textId="77777777" w:rsidR="008A629B" w:rsidRPr="008A629B" w:rsidRDefault="008A629B" w:rsidP="00AD6359">
            <w:pPr>
              <w:pStyle w:val="RCMetagegevens"/>
              <w:rPr>
                <w:rFonts w:ascii="Arial,Times New Roman" w:hAnsi="Arial,Times New Roman"/>
                <w:rPrChange w:id="8" w:author="Unkown One" w:date="2017-02-13T14:22:00Z">
                  <w:rPr>
                    <w:rFonts w:eastAsia="Times New Roman" w:cs="Arial"/>
                    <w:szCs w:val="18"/>
                  </w:rPr>
                </w:rPrChange>
              </w:rPr>
            </w:pPr>
            <w:r w:rsidRPr="5025E380">
              <w:rPr>
                <w:rFonts w:ascii="Arial,Times New Roman" w:hAnsi="Arial,Times New Roman"/>
                <w:rPrChange w:id="9" w:author="Unkown One" w:date="2017-02-13T14:22:00Z">
                  <w:rPr>
                    <w:rFonts w:eastAsia="Times New Roman" w:cs="Arial"/>
                    <w:szCs w:val="18"/>
                  </w:rPr>
                </w:rPrChange>
              </w:rPr>
              <w:t>B1-K2-W1_</w:t>
            </w:r>
            <w:r w:rsidRPr="008A629B">
              <w:rPr>
                <w:szCs w:val="18"/>
              </w:rPr>
              <w:t xml:space="preserve"> </w:t>
            </w:r>
            <w:r w:rsidRPr="5025E380">
              <w:rPr>
                <w:rFonts w:ascii="Arial,Times New Roman" w:hAnsi="Arial,Times New Roman"/>
                <w:rPrChange w:id="10" w:author="Unkown One" w:date="2017-02-13T14:22:00Z">
                  <w:rPr>
                    <w:rFonts w:eastAsia="Times New Roman" w:cs="Arial"/>
                    <w:szCs w:val="18"/>
                  </w:rPr>
                </w:rPrChange>
              </w:rPr>
              <w:t>Realiseert (onderdelen van) een product</w:t>
            </w:r>
          </w:p>
          <w:p w14:paraId="52B80DBC" w14:textId="77777777" w:rsidR="00577F12" w:rsidRPr="008A629B" w:rsidRDefault="008A629B" w:rsidP="00AD6359">
            <w:pPr>
              <w:pStyle w:val="RCMetagegevens"/>
              <w:rPr>
                <w:rFonts w:ascii="Arial,Times New Roman" w:hAnsi="Arial,Times New Roman"/>
                <w:rPrChange w:id="11" w:author="Unkown One" w:date="2017-02-13T14:22:00Z">
                  <w:rPr>
                    <w:rFonts w:eastAsia="Times New Roman" w:cs="Arial"/>
                    <w:szCs w:val="18"/>
                  </w:rPr>
                </w:rPrChange>
              </w:rPr>
            </w:pPr>
            <w:r w:rsidRPr="5025E380">
              <w:rPr>
                <w:rFonts w:ascii="Arial,Times New Roman" w:hAnsi="Arial,Times New Roman"/>
                <w:rPrChange w:id="12" w:author="Unkown One" w:date="2017-02-13T14:22:00Z">
                  <w:rPr>
                    <w:rFonts w:eastAsia="Times New Roman" w:cs="Arial"/>
                    <w:szCs w:val="18"/>
                  </w:rPr>
                </w:rPrChange>
              </w:rPr>
              <w:t>B1-K2-W2_Test het ontwikkelde product</w:t>
            </w:r>
          </w:p>
          <w:p w14:paraId="52B80DBD" w14:textId="77777777" w:rsidR="008A629B" w:rsidRPr="008A629B" w:rsidRDefault="008A629B" w:rsidP="00AD6359">
            <w:pPr>
              <w:pStyle w:val="RCMetagegevens"/>
              <w:rPr>
                <w:rFonts w:ascii="Arial,Times New Roman" w:hAnsi="Arial,Times New Roman"/>
                <w:rPrChange w:id="13" w:author="Unkown One" w:date="2017-02-13T14:22:00Z">
                  <w:rPr>
                    <w:rFonts w:eastAsia="Times New Roman" w:cs="Arial"/>
                    <w:szCs w:val="18"/>
                  </w:rPr>
                </w:rPrChange>
              </w:rPr>
            </w:pPr>
            <w:r w:rsidRPr="5025E380">
              <w:rPr>
                <w:rFonts w:ascii="Arial,Times New Roman" w:hAnsi="Arial,Times New Roman"/>
                <w:rPrChange w:id="14" w:author="Unkown One" w:date="2017-02-13T14:22:00Z">
                  <w:rPr>
                    <w:rFonts w:eastAsia="Times New Roman" w:cs="Arial"/>
                    <w:szCs w:val="18"/>
                  </w:rPr>
                </w:rPrChange>
              </w:rPr>
              <w:t>B1-K3-W1_</w:t>
            </w:r>
            <w:r w:rsidRPr="008A629B">
              <w:rPr>
                <w:szCs w:val="18"/>
              </w:rPr>
              <w:t xml:space="preserve"> </w:t>
            </w:r>
            <w:r w:rsidRPr="5025E380">
              <w:rPr>
                <w:rFonts w:ascii="Arial,Times New Roman" w:hAnsi="Arial,Times New Roman"/>
                <w:rPrChange w:id="15" w:author="Unkown One" w:date="2017-02-13T14:22:00Z">
                  <w:rPr>
                    <w:rFonts w:eastAsia="Times New Roman" w:cs="Arial"/>
                    <w:szCs w:val="18"/>
                  </w:rPr>
                </w:rPrChange>
              </w:rPr>
              <w:t>Optimaliseert het product</w:t>
            </w:r>
          </w:p>
          <w:p w14:paraId="52B80DBE" w14:textId="77777777" w:rsidR="008A629B" w:rsidRPr="008A629B" w:rsidRDefault="008A629B" w:rsidP="00AD6359">
            <w:pPr>
              <w:pStyle w:val="RCMetagegevens"/>
              <w:rPr>
                <w:rFonts w:ascii="Arial,Times New Roman" w:hAnsi="Arial,Times New Roman"/>
                <w:rPrChange w:id="16" w:author="Unkown One" w:date="2017-02-13T14:22:00Z">
                  <w:rPr>
                    <w:rFonts w:eastAsia="Times New Roman" w:cs="Arial"/>
                    <w:szCs w:val="18"/>
                  </w:rPr>
                </w:rPrChange>
              </w:rPr>
            </w:pPr>
            <w:r w:rsidRPr="5025E380">
              <w:rPr>
                <w:rFonts w:ascii="Arial,Times New Roman" w:hAnsi="Arial,Times New Roman"/>
                <w:rPrChange w:id="17" w:author="Unkown One" w:date="2017-02-13T14:22:00Z">
                  <w:rPr>
                    <w:rFonts w:eastAsia="Times New Roman" w:cs="Arial"/>
                    <w:szCs w:val="18"/>
                  </w:rPr>
                </w:rPrChange>
              </w:rPr>
              <w:t>B1-K3-W2_</w:t>
            </w:r>
            <w:r w:rsidRPr="008A629B">
              <w:rPr>
                <w:szCs w:val="18"/>
              </w:rPr>
              <w:t xml:space="preserve"> </w:t>
            </w:r>
            <w:r w:rsidRPr="5025E380">
              <w:rPr>
                <w:rFonts w:ascii="Arial,Times New Roman" w:hAnsi="Arial,Times New Roman"/>
                <w:rPrChange w:id="18" w:author="Unkown One" w:date="2017-02-13T14:22:00Z">
                  <w:rPr>
                    <w:rFonts w:eastAsia="Times New Roman" w:cs="Arial"/>
                    <w:szCs w:val="18"/>
                  </w:rPr>
                </w:rPrChange>
              </w:rPr>
              <w:t>Levert het product op</w:t>
            </w:r>
          </w:p>
          <w:p w14:paraId="52B80DBF" w14:textId="77777777" w:rsidR="00577F12" w:rsidRPr="008A629B" w:rsidRDefault="008A629B" w:rsidP="00AD6359">
            <w:pPr>
              <w:pStyle w:val="RCMetagegevens"/>
              <w:rPr>
                <w:rFonts w:ascii="Arial,Times New Roman" w:hAnsi="Arial,Times New Roman"/>
                <w:sz w:val="20"/>
                <w:rPrChange w:id="19" w:author="Unkown One" w:date="2017-02-13T14:22:00Z">
                  <w:rPr>
                    <w:rFonts w:ascii="Arial" w:eastAsia="Times New Roman" w:hAnsi="Arial" w:cs="Arial"/>
                    <w:sz w:val="20"/>
                    <w:szCs w:val="20"/>
                  </w:rPr>
                </w:rPrChange>
              </w:rPr>
            </w:pPr>
            <w:r w:rsidRPr="5025E380">
              <w:rPr>
                <w:rFonts w:ascii="Arial,Times New Roman" w:hAnsi="Arial,Times New Roman"/>
                <w:rPrChange w:id="20" w:author="Unkown One" w:date="2017-02-13T14:22:00Z">
                  <w:rPr>
                    <w:rFonts w:eastAsia="Times New Roman" w:cs="Arial"/>
                    <w:szCs w:val="18"/>
                  </w:rPr>
                </w:rPrChange>
              </w:rPr>
              <w:t>B1-K3-W3_</w:t>
            </w:r>
            <w:r w:rsidRPr="008A629B">
              <w:rPr>
                <w:szCs w:val="18"/>
              </w:rPr>
              <w:t xml:space="preserve"> </w:t>
            </w:r>
            <w:r w:rsidRPr="5025E380">
              <w:rPr>
                <w:rFonts w:ascii="Arial,Times New Roman" w:hAnsi="Arial,Times New Roman"/>
                <w:rPrChange w:id="21" w:author="Unkown One" w:date="2017-02-13T14:22:00Z">
                  <w:rPr>
                    <w:rFonts w:eastAsia="Times New Roman" w:cs="Arial"/>
                    <w:szCs w:val="18"/>
                  </w:rPr>
                </w:rPrChange>
              </w:rPr>
              <w:t>Evalueert het opgeleverde product</w:t>
            </w:r>
          </w:p>
        </w:tc>
      </w:tr>
      <w:tr w:rsidR="00B71C0A" w:rsidRPr="00954EDF" w14:paraId="52B80DC5" w14:textId="77777777" w:rsidTr="00F63E86">
        <w:tc>
          <w:tcPr>
            <w:tcW w:w="2450" w:type="dxa"/>
          </w:tcPr>
          <w:p w14:paraId="52B80DC1" w14:textId="77777777" w:rsidR="00B71C0A" w:rsidRPr="00954EDF" w:rsidRDefault="00B71C0A" w:rsidP="00AD6359">
            <w:pPr>
              <w:pStyle w:val="RCMetagegevens"/>
            </w:pPr>
            <w:r w:rsidRPr="00954EDF">
              <w:t>Tijdsverdeling</w:t>
            </w:r>
            <w:r w:rsidR="005112B2">
              <w:t xml:space="preserve"> PR per lesdag</w:t>
            </w:r>
          </w:p>
        </w:tc>
        <w:tc>
          <w:tcPr>
            <w:tcW w:w="7128" w:type="dxa"/>
          </w:tcPr>
          <w:p w14:paraId="52B80DC2" w14:textId="77777777" w:rsidR="00B71C0A" w:rsidRPr="002971A2" w:rsidRDefault="00B71C0A" w:rsidP="00AD6359">
            <w:pPr>
              <w:pStyle w:val="RCMetagegevens"/>
            </w:pPr>
            <w:r w:rsidRPr="00954EDF">
              <w:t xml:space="preserve">Aansturing (AS): </w:t>
            </w:r>
            <w:r w:rsidRPr="00954EDF">
              <w:tab/>
            </w:r>
            <w:r w:rsidRPr="00954EDF">
              <w:tab/>
            </w:r>
            <w:r w:rsidRPr="002971A2">
              <w:t>40 minuten</w:t>
            </w:r>
          </w:p>
          <w:p w14:paraId="52B80DC3" w14:textId="77777777" w:rsidR="00B71C0A" w:rsidRPr="002971A2" w:rsidRDefault="00B71C0A" w:rsidP="00AD6359">
            <w:pPr>
              <w:pStyle w:val="RCMetagegevens"/>
            </w:pPr>
            <w:r w:rsidRPr="002971A2">
              <w:t xml:space="preserve">Zelfstandig Trainen (ZT): </w:t>
            </w:r>
            <w:r w:rsidRPr="002971A2">
              <w:tab/>
            </w:r>
            <w:r w:rsidR="005112B2" w:rsidRPr="002971A2">
              <w:t>140</w:t>
            </w:r>
            <w:r w:rsidRPr="002971A2">
              <w:t xml:space="preserve"> minuten</w:t>
            </w:r>
          </w:p>
          <w:p w14:paraId="52B80DC4" w14:textId="77777777" w:rsidR="00B71C0A" w:rsidRPr="00954EDF" w:rsidRDefault="005112B2" w:rsidP="005112B2">
            <w:pPr>
              <w:pStyle w:val="RCMetagegevens"/>
            </w:pPr>
            <w:r w:rsidRPr="002971A2">
              <w:t xml:space="preserve">Terugkoppeling (TK): </w:t>
            </w:r>
            <w:r w:rsidRPr="002971A2">
              <w:tab/>
              <w:t>40 minuten</w:t>
            </w:r>
          </w:p>
        </w:tc>
      </w:tr>
      <w:tr w:rsidR="00B71C0A" w:rsidRPr="00954EDF" w14:paraId="52B80DC8" w14:textId="77777777" w:rsidTr="00F63E86">
        <w:tc>
          <w:tcPr>
            <w:tcW w:w="2450" w:type="dxa"/>
          </w:tcPr>
          <w:p w14:paraId="52B80DC6" w14:textId="77777777" w:rsidR="00B71C0A" w:rsidRPr="00954EDF" w:rsidRDefault="005112B2" w:rsidP="00AD6359">
            <w:pPr>
              <w:pStyle w:val="RCMetagegevens"/>
            </w:pPr>
            <w:r>
              <w:t>Extra bijlagen bij dit project</w:t>
            </w:r>
          </w:p>
        </w:tc>
        <w:tc>
          <w:tcPr>
            <w:tcW w:w="7128" w:type="dxa"/>
          </w:tcPr>
          <w:p w14:paraId="52B80DC7" w14:textId="77777777" w:rsidR="001C01B0" w:rsidRPr="00954EDF" w:rsidRDefault="00E701E0" w:rsidP="001C01B0">
            <w:pPr>
              <w:pStyle w:val="RCMetagegevens"/>
              <w:numPr>
                <w:ilvl w:val="0"/>
                <w:numId w:val="17"/>
              </w:numPr>
            </w:pPr>
            <w:r>
              <w:t>Bijlage 2</w:t>
            </w:r>
            <w:r w:rsidR="001C01B0">
              <w:t>, Protocol presentatie</w:t>
            </w:r>
          </w:p>
        </w:tc>
      </w:tr>
      <w:tr w:rsidR="00B71C0A" w:rsidRPr="00954EDF" w14:paraId="52B80DCF" w14:textId="77777777" w:rsidTr="00F63E86">
        <w:tc>
          <w:tcPr>
            <w:tcW w:w="2450" w:type="dxa"/>
          </w:tcPr>
          <w:p w14:paraId="52B80DC9" w14:textId="77777777" w:rsidR="00B71C0A" w:rsidRPr="00954EDF" w:rsidRDefault="00B71C0A" w:rsidP="00AD6359">
            <w:pPr>
              <w:pStyle w:val="RCMetagegevens"/>
            </w:pPr>
            <w:r w:rsidRPr="00954EDF">
              <w:t>Leermiddelen en materialen</w:t>
            </w:r>
          </w:p>
        </w:tc>
        <w:tc>
          <w:tcPr>
            <w:tcW w:w="7128" w:type="dxa"/>
          </w:tcPr>
          <w:p w14:paraId="52B80DCA" w14:textId="77777777" w:rsidR="00B71C0A" w:rsidRDefault="002874AD" w:rsidP="006C6F42">
            <w:pPr>
              <w:pStyle w:val="RCMetagegevens"/>
              <w:numPr>
                <w:ilvl w:val="0"/>
                <w:numId w:val="18"/>
              </w:numPr>
            </w:pPr>
            <w:r>
              <w:t>L</w:t>
            </w:r>
            <w:r w:rsidR="002971A2">
              <w:t>aptop</w:t>
            </w:r>
          </w:p>
          <w:p w14:paraId="52B80DCB" w14:textId="77777777" w:rsidR="002874AD" w:rsidRDefault="002874AD" w:rsidP="006C6F42">
            <w:pPr>
              <w:pStyle w:val="RCMetagegevens"/>
              <w:numPr>
                <w:ilvl w:val="0"/>
                <w:numId w:val="18"/>
              </w:numPr>
            </w:pPr>
            <w:r>
              <w:t>Bestand ‘</w:t>
            </w:r>
            <w:r w:rsidR="001C01B0">
              <w:t>Dog’ en ‘PictureBox1’</w:t>
            </w:r>
          </w:p>
          <w:p w14:paraId="52B80DCC" w14:textId="77777777" w:rsidR="006C6F42" w:rsidRDefault="006C6F42" w:rsidP="006C6F42">
            <w:pPr>
              <w:pStyle w:val="RCMetagegevens"/>
              <w:numPr>
                <w:ilvl w:val="0"/>
                <w:numId w:val="18"/>
              </w:numPr>
            </w:pPr>
            <w:r>
              <w:t>Project- en Teamrapport</w:t>
            </w:r>
          </w:p>
          <w:p w14:paraId="52B80DCD" w14:textId="77777777" w:rsidR="006C6F42" w:rsidRDefault="006C6F42" w:rsidP="006C6F42">
            <w:pPr>
              <w:pStyle w:val="RCMetagegevens"/>
              <w:numPr>
                <w:ilvl w:val="0"/>
                <w:numId w:val="18"/>
              </w:numPr>
            </w:pPr>
            <w:r>
              <w:t>Sjablonen bereikbaarheidslijst en samenwerkingscontract</w:t>
            </w:r>
          </w:p>
          <w:p w14:paraId="52B80DCE" w14:textId="77777777" w:rsidR="001C01B0" w:rsidRPr="00954EDF" w:rsidRDefault="001C01B0" w:rsidP="006C6F42">
            <w:pPr>
              <w:pStyle w:val="RCMetagegevens"/>
              <w:numPr>
                <w:ilvl w:val="0"/>
                <w:numId w:val="18"/>
              </w:numPr>
            </w:pPr>
            <w:r>
              <w:t xml:space="preserve">Visual Studio </w:t>
            </w:r>
          </w:p>
        </w:tc>
      </w:tr>
      <w:tr w:rsidR="00B71C0A" w:rsidRPr="00954EDF" w14:paraId="52B80DD7" w14:textId="77777777" w:rsidTr="00F63E86">
        <w:tc>
          <w:tcPr>
            <w:tcW w:w="2450" w:type="dxa"/>
          </w:tcPr>
          <w:p w14:paraId="52B80DD0" w14:textId="77777777" w:rsidR="00B71C0A" w:rsidRPr="00954EDF" w:rsidRDefault="00B71C0A" w:rsidP="00AD6359">
            <w:pPr>
              <w:pStyle w:val="RCMetagegevens"/>
            </w:pPr>
            <w:r w:rsidRPr="00954EDF">
              <w:t>Literatuur en bronnen</w:t>
            </w:r>
          </w:p>
        </w:tc>
        <w:tc>
          <w:tcPr>
            <w:tcW w:w="7128" w:type="dxa"/>
          </w:tcPr>
          <w:p w14:paraId="52B80DD1" w14:textId="77777777" w:rsidR="00B71C0A" w:rsidRPr="00954EDF" w:rsidRDefault="00B71C0A" w:rsidP="00AD6359">
            <w:pPr>
              <w:pStyle w:val="RCMetagegevens"/>
            </w:pPr>
            <w:r w:rsidRPr="00954EDF">
              <w:t>Boeken</w:t>
            </w:r>
          </w:p>
          <w:p w14:paraId="52B80DD2" w14:textId="77777777" w:rsidR="00B71C0A" w:rsidRPr="00954EDF" w:rsidRDefault="002971A2" w:rsidP="00B71C0A">
            <w:pPr>
              <w:pStyle w:val="RCMetagegevens"/>
              <w:numPr>
                <w:ilvl w:val="0"/>
                <w:numId w:val="14"/>
              </w:numPr>
            </w:pPr>
            <w:r>
              <w:t>-</w:t>
            </w:r>
          </w:p>
          <w:p w14:paraId="52B80DD3" w14:textId="77777777" w:rsidR="00B71C0A" w:rsidRPr="00954EDF" w:rsidRDefault="00B71C0A" w:rsidP="00AD6359">
            <w:pPr>
              <w:pStyle w:val="RCMetagegevens"/>
            </w:pPr>
            <w:r w:rsidRPr="00954EDF">
              <w:t>Internet</w:t>
            </w:r>
          </w:p>
          <w:p w14:paraId="52B80DD4" w14:textId="77777777" w:rsidR="00B71C0A" w:rsidRPr="00954EDF" w:rsidRDefault="00437720" w:rsidP="00B71C0A">
            <w:pPr>
              <w:pStyle w:val="RCMetagegevens"/>
              <w:numPr>
                <w:ilvl w:val="0"/>
                <w:numId w:val="15"/>
              </w:numPr>
            </w:pPr>
            <w:r>
              <w:t xml:space="preserve"> -</w:t>
            </w:r>
          </w:p>
          <w:p w14:paraId="52B80DD5" w14:textId="77777777" w:rsidR="00B71C0A" w:rsidRPr="00954EDF" w:rsidRDefault="00B71C0A" w:rsidP="00AD6359">
            <w:pPr>
              <w:pStyle w:val="RCMetagegevens"/>
            </w:pPr>
            <w:r w:rsidRPr="00954EDF">
              <w:t>Overig</w:t>
            </w:r>
          </w:p>
          <w:p w14:paraId="52B80DD6" w14:textId="77777777" w:rsidR="00B71C0A" w:rsidRPr="00954EDF" w:rsidRDefault="00437720" w:rsidP="00437720">
            <w:pPr>
              <w:pStyle w:val="RCMetagegevens"/>
              <w:numPr>
                <w:ilvl w:val="0"/>
                <w:numId w:val="16"/>
              </w:numPr>
            </w:pPr>
            <w:r>
              <w:t xml:space="preserve"> -</w:t>
            </w:r>
          </w:p>
        </w:tc>
      </w:tr>
    </w:tbl>
    <w:p w14:paraId="52B80DD8" w14:textId="77777777" w:rsidR="00AA356E" w:rsidRDefault="00AA356E" w:rsidP="004353FF"/>
    <w:tbl>
      <w:tblPr>
        <w:tblStyle w:val="RCTabel"/>
        <w:tblW w:w="0" w:type="auto"/>
        <w:tblLayout w:type="fixed"/>
        <w:tblLook w:val="04A0" w:firstRow="1" w:lastRow="0" w:firstColumn="1" w:lastColumn="0" w:noHBand="0" w:noVBand="1"/>
      </w:tblPr>
      <w:tblGrid>
        <w:gridCol w:w="9864"/>
      </w:tblGrid>
      <w:tr w:rsidR="00BE34D8" w14:paraId="52B80DDB" w14:textId="77777777" w:rsidTr="005B1D92">
        <w:trPr>
          <w:cantSplit/>
        </w:trPr>
        <w:tc>
          <w:tcPr>
            <w:tcW w:w="9864" w:type="dxa"/>
          </w:tcPr>
          <w:p w14:paraId="52B80DD9" w14:textId="77777777" w:rsidR="00BE34D8" w:rsidRDefault="00BE34D8" w:rsidP="005B1D92">
            <w:pPr>
              <w:pStyle w:val="RCLeerbreinprincipeLegenda"/>
            </w:pPr>
            <w:r>
              <w:tab/>
            </w:r>
            <w:r>
              <w:rPr>
                <w:noProof/>
              </w:rPr>
              <w:drawing>
                <wp:inline distT="0" distB="0" distL="0" distR="0" wp14:anchorId="52B81117" wp14:editId="52B81118">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52B81119" wp14:editId="52B8111A">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52B8111B" wp14:editId="52B8111C">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52B8111D" wp14:editId="52B8111E">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52B8111F" wp14:editId="52B81120">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52B81121" wp14:editId="52B81122">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52B81123" wp14:editId="52B81124">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52B81125" wp14:editId="52B81126">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52B81127" wp14:editId="52B81128">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52B81129" wp14:editId="52B8112A">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14:paraId="52B80DDA" w14:textId="77777777" w:rsidR="00BE34D8" w:rsidRPr="00154CC4" w:rsidRDefault="00BE34D8" w:rsidP="005B1D92">
            <w:pPr>
              <w:pStyle w:val="RCLeerbreinprincipeLegenda"/>
            </w:pPr>
            <w:r w:rsidRPr="005714F2">
              <w:tab/>
            </w:r>
            <w:r w:rsidRPr="005714F2">
              <w:rPr>
                <w:noProof/>
              </w:rPr>
              <w:t>Veiligheid</w:t>
            </w:r>
            <w:r w:rsidRPr="005714F2">
              <w:rPr>
                <w:noProof/>
              </w:rPr>
              <w:tab/>
              <w:t>Nieuwsgierigheid</w:t>
            </w:r>
            <w:r w:rsidRPr="005714F2">
              <w:rPr>
                <w:noProof/>
              </w:rPr>
              <w:tab/>
              <w:t>Leeromgeving</w:t>
            </w:r>
            <w:r w:rsidRPr="005714F2">
              <w:rPr>
                <w:noProof/>
              </w:rPr>
              <w:tab/>
              <w:t>Herhalen</w:t>
            </w:r>
            <w:r w:rsidRPr="005714F2">
              <w:rPr>
                <w:noProof/>
              </w:rPr>
              <w:tab/>
              <w:t>Samenwerking</w:t>
            </w:r>
            <w:r w:rsidRPr="005714F2">
              <w:rPr>
                <w:noProof/>
              </w:rPr>
              <w:tab/>
              <w:t>Focus</w:t>
            </w:r>
            <w:r w:rsidRPr="005714F2">
              <w:rPr>
                <w:noProof/>
              </w:rPr>
              <w:tab/>
              <w:t>Zintuigen</w:t>
            </w:r>
            <w:r w:rsidRPr="005714F2">
              <w:rPr>
                <w:noProof/>
              </w:rPr>
              <w:tab/>
              <w:t>Voortbouwen</w:t>
            </w:r>
            <w:r w:rsidRPr="005714F2">
              <w:rPr>
                <w:noProof/>
              </w:rPr>
              <w:tab/>
              <w:t>Feedback</w:t>
            </w:r>
            <w:r w:rsidRPr="005714F2">
              <w:rPr>
                <w:noProof/>
              </w:rPr>
              <w:tab/>
              <w:t>Structuur</w:t>
            </w:r>
          </w:p>
        </w:tc>
      </w:tr>
    </w:tbl>
    <w:p w14:paraId="52B80DDC" w14:textId="77777777" w:rsidR="00BE34D8" w:rsidRDefault="00BE34D8" w:rsidP="004353FF"/>
    <w:p w14:paraId="52B80DDD" w14:textId="77777777" w:rsidR="004353FF" w:rsidRPr="00954EDF" w:rsidRDefault="004353FF" w:rsidP="004353FF">
      <w:pPr>
        <w:pStyle w:val="RCKop"/>
      </w:pPr>
      <w:r w:rsidRPr="00954EDF">
        <w:t>Aansturing: 40 minuten</w:t>
      </w:r>
    </w:p>
    <w:tbl>
      <w:tblPr>
        <w:tblStyle w:val="RCTabel"/>
        <w:tblW w:w="0" w:type="auto"/>
        <w:tblLayout w:type="fixed"/>
        <w:tblLook w:val="04A0" w:firstRow="1" w:lastRow="0" w:firstColumn="1" w:lastColumn="0" w:noHBand="0" w:noVBand="1"/>
      </w:tblPr>
      <w:tblGrid>
        <w:gridCol w:w="936"/>
        <w:gridCol w:w="1984"/>
        <w:gridCol w:w="2126"/>
        <w:gridCol w:w="4818"/>
      </w:tblGrid>
      <w:tr w:rsidR="004353FF" w:rsidRPr="00954EDF" w14:paraId="52B80DE1" w14:textId="77777777" w:rsidTr="005B1D92">
        <w:trPr>
          <w:tblHeader/>
        </w:trPr>
        <w:tc>
          <w:tcPr>
            <w:tcW w:w="936" w:type="dxa"/>
            <w:shd w:val="clear" w:color="auto" w:fill="D3D3D3" w:themeFill="accent3"/>
          </w:tcPr>
          <w:p w14:paraId="52B80DDE" w14:textId="77777777" w:rsidR="004353FF" w:rsidRPr="00954EDF" w:rsidRDefault="004353FF" w:rsidP="004353FF">
            <w:pPr>
              <w:pStyle w:val="RCTabelkop"/>
            </w:pPr>
            <w:r w:rsidRPr="00954EDF">
              <w:t>TIJD</w:t>
            </w:r>
          </w:p>
        </w:tc>
        <w:tc>
          <w:tcPr>
            <w:tcW w:w="1984" w:type="dxa"/>
            <w:shd w:val="clear" w:color="auto" w:fill="D3D3D3" w:themeFill="accent3"/>
          </w:tcPr>
          <w:p w14:paraId="52B80DDF" w14:textId="77777777" w:rsidR="004353FF" w:rsidRPr="00954EDF" w:rsidRDefault="004353FF" w:rsidP="005B1D92">
            <w:pPr>
              <w:pStyle w:val="RCTabelkop"/>
            </w:pPr>
            <w:r w:rsidRPr="00954EDF">
              <w:t>VORM</w:t>
            </w:r>
          </w:p>
        </w:tc>
        <w:tc>
          <w:tcPr>
            <w:tcW w:w="6944" w:type="dxa"/>
            <w:gridSpan w:val="2"/>
            <w:shd w:val="clear" w:color="auto" w:fill="D3D3D3" w:themeFill="accent3"/>
          </w:tcPr>
          <w:p w14:paraId="52B80DE0" w14:textId="77777777" w:rsidR="004353FF" w:rsidRPr="00954EDF" w:rsidRDefault="004353FF" w:rsidP="005B1D92">
            <w:pPr>
              <w:pStyle w:val="RCTabelkop"/>
            </w:pPr>
            <w:r w:rsidRPr="00954EDF">
              <w:t xml:space="preserve">BESCHRIJVING OEFENING OF ONDERDEEL </w:t>
            </w:r>
          </w:p>
        </w:tc>
      </w:tr>
      <w:tr w:rsidR="004353FF" w:rsidRPr="00954EDF" w14:paraId="52B80DE7" w14:textId="77777777" w:rsidTr="005B1D92">
        <w:tc>
          <w:tcPr>
            <w:tcW w:w="936" w:type="dxa"/>
          </w:tcPr>
          <w:p w14:paraId="52B80DE2" w14:textId="77777777" w:rsidR="004353FF" w:rsidRPr="00954EDF" w:rsidRDefault="004353FF" w:rsidP="005B1D92">
            <w:r w:rsidRPr="00954EDF">
              <w:t>5 min</w:t>
            </w:r>
          </w:p>
        </w:tc>
        <w:tc>
          <w:tcPr>
            <w:tcW w:w="1984" w:type="dxa"/>
          </w:tcPr>
          <w:p w14:paraId="52B80DE3" w14:textId="77777777" w:rsidR="004353FF" w:rsidRPr="00954EDF" w:rsidRDefault="004353FF" w:rsidP="005B1D92">
            <w:r w:rsidRPr="00954EDF">
              <w:t>Opstart</w:t>
            </w:r>
          </w:p>
          <w:p w14:paraId="52B80DE4" w14:textId="77777777" w:rsidR="004353FF" w:rsidRPr="00954EDF" w:rsidRDefault="004353FF" w:rsidP="005B1D92">
            <w:pPr>
              <w:pStyle w:val="RCLeerbreinprincipeHandmatig"/>
            </w:pPr>
            <w:r w:rsidRPr="00954EDF">
              <w:rPr>
                <w:noProof/>
              </w:rPr>
              <w:drawing>
                <wp:inline distT="0" distB="0" distL="0" distR="0" wp14:anchorId="52B8112B" wp14:editId="52B8112C">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52B8112D" wp14:editId="52B8112E">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14:paraId="52B80DE5" w14:textId="77777777" w:rsidR="004353FF" w:rsidRPr="00954EDF" w:rsidRDefault="004353FF" w:rsidP="005B1D92">
            <w:pPr>
              <w:numPr>
                <w:ilvl w:val="0"/>
                <w:numId w:val="2"/>
              </w:numPr>
            </w:pPr>
            <w:r w:rsidRPr="00954EDF">
              <w:t>Welkom heten</w:t>
            </w:r>
          </w:p>
          <w:p w14:paraId="52B80DE6" w14:textId="77777777" w:rsidR="002157C2" w:rsidRPr="00954EDF" w:rsidRDefault="004353FF" w:rsidP="00470E41">
            <w:pPr>
              <w:numPr>
                <w:ilvl w:val="0"/>
                <w:numId w:val="2"/>
              </w:numPr>
            </w:pPr>
            <w:r w:rsidRPr="00954EDF">
              <w:t xml:space="preserve">Eventueel terug komen op zaken van vorige </w:t>
            </w:r>
            <w:r>
              <w:t>projectdag</w:t>
            </w:r>
          </w:p>
        </w:tc>
      </w:tr>
      <w:tr w:rsidR="004353FF" w:rsidRPr="00954EDF" w14:paraId="52B80DEA" w14:textId="77777777" w:rsidTr="005B1D92">
        <w:tc>
          <w:tcPr>
            <w:tcW w:w="936" w:type="dxa"/>
            <w:vMerge w:val="restart"/>
          </w:tcPr>
          <w:p w14:paraId="52B80DE8" w14:textId="77777777" w:rsidR="004353FF" w:rsidRPr="00954EDF" w:rsidRDefault="006C6F42" w:rsidP="005B1D92">
            <w:r>
              <w:t xml:space="preserve">1 </w:t>
            </w:r>
            <w:r w:rsidR="004353FF" w:rsidRPr="00954EDF">
              <w:t>min</w:t>
            </w:r>
          </w:p>
        </w:tc>
        <w:tc>
          <w:tcPr>
            <w:tcW w:w="8928" w:type="dxa"/>
            <w:gridSpan w:val="3"/>
            <w:shd w:val="clear" w:color="auto" w:fill="F4F4F4" w:themeFill="accent4"/>
          </w:tcPr>
          <w:p w14:paraId="52B80DE9" w14:textId="77777777" w:rsidR="004353FF" w:rsidRPr="00954EDF" w:rsidRDefault="004353FF" w:rsidP="005B1D92">
            <w:pPr>
              <w:pStyle w:val="RCTabelonderdeel"/>
            </w:pPr>
            <w:r>
              <w:t>Casus voor de projectgroep</w:t>
            </w:r>
          </w:p>
        </w:tc>
      </w:tr>
      <w:tr w:rsidR="004353FF" w:rsidRPr="00954EDF" w14:paraId="52B80DF0" w14:textId="77777777" w:rsidTr="005B1D92">
        <w:tc>
          <w:tcPr>
            <w:tcW w:w="936" w:type="dxa"/>
            <w:vMerge/>
          </w:tcPr>
          <w:p w14:paraId="52B80DEB" w14:textId="77777777" w:rsidR="004353FF" w:rsidRPr="00954EDF" w:rsidRDefault="004353FF" w:rsidP="005B1D92"/>
        </w:tc>
        <w:tc>
          <w:tcPr>
            <w:tcW w:w="1984" w:type="dxa"/>
          </w:tcPr>
          <w:p w14:paraId="52B80DEC" w14:textId="77777777" w:rsidR="004353FF" w:rsidRPr="00954EDF" w:rsidRDefault="004353FF" w:rsidP="005B1D92">
            <w:pPr>
              <w:pStyle w:val="RCLeerbreinprincipeLinks"/>
            </w:pPr>
            <w:r w:rsidRPr="00954EDF">
              <w:rPr>
                <w:noProof/>
              </w:rPr>
              <w:drawing>
                <wp:inline distT="0" distB="0" distL="0" distR="0" wp14:anchorId="52B8112F" wp14:editId="52B81130">
                  <wp:extent cx="324000" cy="324000"/>
                  <wp:effectExtent l="0" t="0" r="0" b="0"/>
                  <wp:docPr id="42"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52B81131" wp14:editId="52B81132">
                  <wp:extent cx="324000" cy="324000"/>
                  <wp:effectExtent l="0" t="0" r="0" b="0"/>
                  <wp:docPr id="44"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52B81133" wp14:editId="52B81134">
                  <wp:extent cx="324000" cy="324000"/>
                  <wp:effectExtent l="0" t="0" r="0" b="0"/>
                  <wp:docPr id="45"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14:paraId="52B80DED" w14:textId="77777777" w:rsidR="004353FF" w:rsidRPr="00954EDF" w:rsidRDefault="004353FF" w:rsidP="005B1D92">
            <w:pPr>
              <w:pStyle w:val="RCTabelkop"/>
            </w:pPr>
            <w:r w:rsidRPr="00954EDF">
              <w:t>DIDACTISCHE VORM</w:t>
            </w:r>
          </w:p>
          <w:sdt>
            <w:sdtPr>
              <w:id w:val="132762360"/>
              <w:placeholder>
                <w:docPart w:val="9ED59C077D6A4AA9A4F83E4EBF5D578B"/>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14:paraId="52B80DEE" w14:textId="77777777" w:rsidR="004353FF" w:rsidRPr="00954EDF" w:rsidRDefault="004353FF" w:rsidP="005B1D92">
                <w:r w:rsidRPr="5025E380">
                  <w:rPr>
                    <w:color w:val="7F7F7F" w:themeColor="text1" w:themeTint="80"/>
                    <w:rPrChange w:id="22" w:author="Unkown One" w:date="2017-02-13T14:22:00Z">
                      <w:rPr>
                        <w:color w:val="808080"/>
                      </w:rPr>
                    </w:rPrChange>
                  </w:rPr>
                  <w:t>Maak hier een keuze</w:t>
                </w:r>
              </w:p>
            </w:sdtContent>
          </w:sdt>
        </w:tc>
        <w:tc>
          <w:tcPr>
            <w:tcW w:w="4818" w:type="dxa"/>
            <w:vAlign w:val="center"/>
          </w:tcPr>
          <w:p w14:paraId="52B80DEF" w14:textId="77777777" w:rsidR="004353FF" w:rsidRPr="00954EDF" w:rsidRDefault="004353FF" w:rsidP="005B1D92">
            <w:pPr>
              <w:pStyle w:val="RCVaardigheidsdoel"/>
            </w:pPr>
          </w:p>
        </w:tc>
      </w:tr>
      <w:tr w:rsidR="004353FF" w:rsidRPr="00954EDF" w14:paraId="52B80DF6" w14:textId="77777777" w:rsidTr="005B1D92">
        <w:tc>
          <w:tcPr>
            <w:tcW w:w="936" w:type="dxa"/>
            <w:vMerge/>
          </w:tcPr>
          <w:p w14:paraId="52B80DF1" w14:textId="77777777" w:rsidR="004353FF" w:rsidRPr="00954EDF" w:rsidRDefault="004353FF" w:rsidP="005B1D92"/>
        </w:tc>
        <w:tc>
          <w:tcPr>
            <w:tcW w:w="8928" w:type="dxa"/>
            <w:gridSpan w:val="3"/>
          </w:tcPr>
          <w:p w14:paraId="52B80DF2" w14:textId="77777777" w:rsidR="006C6F42" w:rsidRPr="00F90F8E" w:rsidRDefault="006C6F42" w:rsidP="006C6F42">
            <w:r w:rsidRPr="00F90F8E">
              <w:t>Lidy, een fervent gokster, probeert steeds maar weer om Sietse en Fer over te halen om mee naar de hondenrenbaan te gaan. Maar Sietse en Fer vinden het niet leuk om al hun geld, dat ze met hard werken hebben verdiend, te verliezen. Daarom aan jullie de opdracht om een simulatiespel voor hen te maken.</w:t>
            </w:r>
          </w:p>
          <w:p w14:paraId="52B80DF3" w14:textId="77777777" w:rsidR="006C6F42" w:rsidRPr="00F90F8E" w:rsidRDefault="006C6F42" w:rsidP="006C6F42">
            <w:r w:rsidRPr="00F90F8E">
              <w:t xml:space="preserve">Ze willen dus wedden bij een hondenrenwedstrijd. Sietse start met 50 euro, Lidy met 75 euro (Zij heeft </w:t>
            </w:r>
            <w:r>
              <w:t xml:space="preserve">per slot van rekening </w:t>
            </w:r>
            <w:r w:rsidRPr="00F90F8E">
              <w:t>het meeste geld.) en Fer met slechts 45 euro. Vóór elke race besluiten ze óf ze wedden en voor welk bedrag, of niet.</w:t>
            </w:r>
          </w:p>
          <w:p w14:paraId="52B80DF4" w14:textId="77777777" w:rsidR="006C6F42" w:rsidRPr="00F90F8E" w:rsidRDefault="006C6F42" w:rsidP="006C6F42">
            <w:r w:rsidRPr="00F90F8E">
              <w:t>Als de race eenmaal begonnen is kan er niets meer veranderd worden!!</w:t>
            </w:r>
          </w:p>
          <w:p w14:paraId="52B80DF5" w14:textId="77777777" w:rsidR="004353FF" w:rsidRPr="009E692A" w:rsidRDefault="004353FF" w:rsidP="009E692A"/>
        </w:tc>
      </w:tr>
      <w:tr w:rsidR="008C2AB3" w:rsidRPr="00954EDF" w14:paraId="52B80DF9" w14:textId="77777777" w:rsidTr="005B1D92">
        <w:tc>
          <w:tcPr>
            <w:tcW w:w="936" w:type="dxa"/>
            <w:vMerge w:val="restart"/>
          </w:tcPr>
          <w:p w14:paraId="52B80DF7" w14:textId="77777777" w:rsidR="008C2AB3" w:rsidRPr="00954EDF" w:rsidRDefault="008C2AB3" w:rsidP="005B1D92">
            <w:r w:rsidRPr="00954EDF">
              <w:rPr>
                <w:highlight w:val="yellow"/>
              </w:rPr>
              <w:lastRenderedPageBreak/>
              <w:t>xx</w:t>
            </w:r>
            <w:r w:rsidRPr="00954EDF">
              <w:t xml:space="preserve"> min</w:t>
            </w:r>
          </w:p>
        </w:tc>
        <w:tc>
          <w:tcPr>
            <w:tcW w:w="8928" w:type="dxa"/>
            <w:gridSpan w:val="3"/>
            <w:shd w:val="clear" w:color="auto" w:fill="F4F4F4" w:themeFill="accent4"/>
          </w:tcPr>
          <w:p w14:paraId="52B80DF8" w14:textId="77777777" w:rsidR="008C2AB3" w:rsidRPr="00954EDF" w:rsidRDefault="008C2AB3" w:rsidP="005B1D92">
            <w:pPr>
              <w:pStyle w:val="RCTabelonderdeel"/>
            </w:pPr>
            <w:r>
              <w:t>Projectopdracht</w:t>
            </w:r>
            <w:r w:rsidR="002157C2">
              <w:t xml:space="preserve"> </w:t>
            </w:r>
            <w:r w:rsidR="002157C2" w:rsidRPr="002157C2">
              <w:t>(deze werk je uit tijdens de zelfstandige training)</w:t>
            </w:r>
          </w:p>
        </w:tc>
      </w:tr>
      <w:tr w:rsidR="004353FF" w:rsidRPr="00954EDF" w14:paraId="52B80DFD" w14:textId="77777777" w:rsidTr="005B1D92">
        <w:tc>
          <w:tcPr>
            <w:tcW w:w="936" w:type="dxa"/>
            <w:vMerge/>
          </w:tcPr>
          <w:p w14:paraId="52B80DFA" w14:textId="77777777" w:rsidR="004353FF" w:rsidRPr="00954EDF" w:rsidRDefault="004353FF" w:rsidP="005B1D92"/>
        </w:tc>
        <w:tc>
          <w:tcPr>
            <w:tcW w:w="8928" w:type="dxa"/>
            <w:gridSpan w:val="3"/>
          </w:tcPr>
          <w:p w14:paraId="52B80DFB" w14:textId="77777777" w:rsidR="004353FF" w:rsidRPr="00954EDF" w:rsidRDefault="008C2AB3" w:rsidP="005B1D92">
            <w:pPr>
              <w:pStyle w:val="RCTabelkop"/>
            </w:pPr>
            <w:r>
              <w:t>De producten een-voor-een uitgewerkt:</w:t>
            </w:r>
          </w:p>
          <w:p w14:paraId="52B80DFC" w14:textId="77777777" w:rsidR="004353FF" w:rsidRPr="00954EDF" w:rsidRDefault="00DF4B1A" w:rsidP="002157C2">
            <w:pPr>
              <w:pStyle w:val="Lijstalinea"/>
              <w:numPr>
                <w:ilvl w:val="0"/>
                <w:numId w:val="2"/>
              </w:numPr>
            </w:pPr>
            <w:r>
              <w:t>Zie bijlage</w:t>
            </w:r>
          </w:p>
        </w:tc>
      </w:tr>
      <w:tr w:rsidR="004353FF" w:rsidRPr="00954EDF" w14:paraId="52B80E02" w14:textId="77777777" w:rsidTr="005B1D92">
        <w:tc>
          <w:tcPr>
            <w:tcW w:w="936" w:type="dxa"/>
          </w:tcPr>
          <w:p w14:paraId="52B80DFE" w14:textId="77777777" w:rsidR="004353FF" w:rsidRPr="00954EDF" w:rsidRDefault="004353FF" w:rsidP="005B1D92">
            <w:r w:rsidRPr="00954EDF">
              <w:t>5 min</w:t>
            </w:r>
          </w:p>
        </w:tc>
        <w:tc>
          <w:tcPr>
            <w:tcW w:w="1984" w:type="dxa"/>
          </w:tcPr>
          <w:p w14:paraId="52B80DFF" w14:textId="77777777" w:rsidR="004353FF" w:rsidRPr="00954EDF" w:rsidRDefault="004353FF" w:rsidP="005B1D92">
            <w:r w:rsidRPr="00954EDF">
              <w:t>Doorstart</w:t>
            </w:r>
          </w:p>
          <w:p w14:paraId="52B80E00" w14:textId="77777777" w:rsidR="004353FF" w:rsidRPr="00954EDF" w:rsidRDefault="004353FF" w:rsidP="005B1D92">
            <w:pPr>
              <w:pStyle w:val="RCLeerbreinprincipeHandmatig"/>
            </w:pPr>
            <w:r w:rsidRPr="00954EDF">
              <w:rPr>
                <w:noProof/>
              </w:rPr>
              <w:drawing>
                <wp:inline distT="0" distB="0" distL="0" distR="0" wp14:anchorId="52B81135" wp14:editId="52B81136">
                  <wp:extent cx="324000" cy="324000"/>
                  <wp:effectExtent l="0" t="0" r="0" b="0"/>
                  <wp:docPr id="29" name="Picture 29"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14:paraId="52B80E01" w14:textId="77777777" w:rsidR="004353FF" w:rsidRPr="00954EDF" w:rsidRDefault="008C2AB3" w:rsidP="00470E41">
            <w:pPr>
              <w:numPr>
                <w:ilvl w:val="0"/>
                <w:numId w:val="2"/>
              </w:numPr>
            </w:pPr>
            <w:r>
              <w:t>Voorbereiding op Zelfstandig Trainen</w:t>
            </w:r>
          </w:p>
        </w:tc>
      </w:tr>
    </w:tbl>
    <w:p w14:paraId="52B80E03" w14:textId="77777777" w:rsidR="008C2AB3" w:rsidRDefault="008C2AB3" w:rsidP="008C2AB3"/>
    <w:p w14:paraId="52B80E04" w14:textId="77777777" w:rsidR="008C2AB3" w:rsidRDefault="008C2AB3" w:rsidP="004353FF">
      <w:pPr>
        <w:pStyle w:val="RCKop"/>
      </w:pPr>
    </w:p>
    <w:p w14:paraId="52B80E05" w14:textId="77777777" w:rsidR="00DA1EB4" w:rsidRPr="00954EDF" w:rsidRDefault="00DA1EB4" w:rsidP="00DA1EB4">
      <w:pPr>
        <w:pStyle w:val="RCKop"/>
      </w:pPr>
      <w:r w:rsidRPr="00954EDF">
        <w:t>Terugkoppeling: 40 minuten</w:t>
      </w:r>
    </w:p>
    <w:tbl>
      <w:tblPr>
        <w:tblStyle w:val="RCTabel"/>
        <w:tblW w:w="9864" w:type="dxa"/>
        <w:tblLayout w:type="fixed"/>
        <w:tblLook w:val="04A0" w:firstRow="1" w:lastRow="0" w:firstColumn="1" w:lastColumn="0" w:noHBand="0" w:noVBand="1"/>
      </w:tblPr>
      <w:tblGrid>
        <w:gridCol w:w="936"/>
        <w:gridCol w:w="1984"/>
        <w:gridCol w:w="2126"/>
        <w:gridCol w:w="4818"/>
      </w:tblGrid>
      <w:tr w:rsidR="00DA1EB4" w:rsidRPr="00954EDF" w14:paraId="52B80E09" w14:textId="77777777" w:rsidTr="008B5A76">
        <w:trPr>
          <w:tblHeader/>
        </w:trPr>
        <w:tc>
          <w:tcPr>
            <w:tcW w:w="936" w:type="dxa"/>
            <w:shd w:val="clear" w:color="auto" w:fill="D3D3D3" w:themeFill="accent3"/>
          </w:tcPr>
          <w:p w14:paraId="52B80E06" w14:textId="77777777" w:rsidR="00DA1EB4" w:rsidRPr="00954EDF" w:rsidRDefault="00DA1EB4" w:rsidP="005B1D92">
            <w:pPr>
              <w:pStyle w:val="RCTabelkop"/>
            </w:pPr>
            <w:r w:rsidRPr="00954EDF">
              <w:t>TIJD</w:t>
            </w:r>
          </w:p>
        </w:tc>
        <w:tc>
          <w:tcPr>
            <w:tcW w:w="1984" w:type="dxa"/>
            <w:shd w:val="clear" w:color="auto" w:fill="D3D3D3" w:themeFill="accent3"/>
          </w:tcPr>
          <w:p w14:paraId="52B80E07" w14:textId="77777777" w:rsidR="00DA1EB4" w:rsidRPr="00954EDF" w:rsidRDefault="00DA1EB4" w:rsidP="005B1D92">
            <w:pPr>
              <w:pStyle w:val="RCTabelkop"/>
            </w:pPr>
            <w:r w:rsidRPr="00954EDF">
              <w:t>VORM</w:t>
            </w:r>
          </w:p>
        </w:tc>
        <w:tc>
          <w:tcPr>
            <w:tcW w:w="6944" w:type="dxa"/>
            <w:gridSpan w:val="2"/>
            <w:shd w:val="clear" w:color="auto" w:fill="D3D3D3" w:themeFill="accent3"/>
          </w:tcPr>
          <w:p w14:paraId="52B80E08" w14:textId="77777777" w:rsidR="00DA1EB4" w:rsidRPr="00954EDF" w:rsidRDefault="00DA1EB4" w:rsidP="005B1D92">
            <w:pPr>
              <w:pStyle w:val="RCTabelkop"/>
            </w:pPr>
            <w:r w:rsidRPr="00954EDF">
              <w:t xml:space="preserve">BESCHRIJVING OEFENING OF ONDERDEEL </w:t>
            </w:r>
          </w:p>
        </w:tc>
      </w:tr>
      <w:tr w:rsidR="00DA1EB4" w:rsidRPr="00954EDF" w14:paraId="52B80E10" w14:textId="77777777" w:rsidTr="008B5A76">
        <w:tc>
          <w:tcPr>
            <w:tcW w:w="936" w:type="dxa"/>
          </w:tcPr>
          <w:p w14:paraId="52B80E0A" w14:textId="77777777" w:rsidR="00DA1EB4" w:rsidRPr="00954EDF" w:rsidRDefault="00DA1EB4" w:rsidP="005B1D92">
            <w:r w:rsidRPr="00954EDF">
              <w:t>5 min</w:t>
            </w:r>
          </w:p>
        </w:tc>
        <w:tc>
          <w:tcPr>
            <w:tcW w:w="1984" w:type="dxa"/>
          </w:tcPr>
          <w:p w14:paraId="52B80E0B" w14:textId="77777777" w:rsidR="00DA1EB4" w:rsidRPr="00954EDF" w:rsidRDefault="00DA1EB4" w:rsidP="005B1D92">
            <w:r w:rsidRPr="00954EDF">
              <w:t>Opstart</w:t>
            </w:r>
          </w:p>
          <w:p w14:paraId="52B80E0C" w14:textId="77777777" w:rsidR="00DA1EB4" w:rsidRPr="00954EDF" w:rsidRDefault="00DA1EB4" w:rsidP="005B1D92">
            <w:pPr>
              <w:pStyle w:val="RCLeerbreinprincipeHandmatig"/>
            </w:pPr>
            <w:r w:rsidRPr="00954EDF">
              <w:rPr>
                <w:noProof/>
              </w:rPr>
              <w:drawing>
                <wp:inline distT="0" distB="0" distL="0" distR="0" wp14:anchorId="52B81137" wp14:editId="52B81138">
                  <wp:extent cx="324000" cy="324000"/>
                  <wp:effectExtent l="0" t="0" r="0" b="0"/>
                  <wp:docPr id="58" name="Picture 24"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52B81139" wp14:editId="52B8113A">
                  <wp:extent cx="324000" cy="324000"/>
                  <wp:effectExtent l="0" t="0" r="0" b="0"/>
                  <wp:docPr id="59" name="Picture 25"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14:paraId="52B80E0D" w14:textId="77777777" w:rsidR="00DA1EB4" w:rsidRPr="00954EDF" w:rsidRDefault="00DA1EB4" w:rsidP="005B1D92">
            <w:pPr>
              <w:numPr>
                <w:ilvl w:val="0"/>
                <w:numId w:val="2"/>
              </w:numPr>
            </w:pPr>
            <w:r w:rsidRPr="00954EDF">
              <w:t>Welkom heten</w:t>
            </w:r>
          </w:p>
          <w:p w14:paraId="52B80E0E" w14:textId="77777777" w:rsidR="00DA1EB4" w:rsidRDefault="00DA1EB4" w:rsidP="007F4A3D">
            <w:pPr>
              <w:numPr>
                <w:ilvl w:val="0"/>
                <w:numId w:val="2"/>
              </w:numPr>
            </w:pPr>
            <w:r w:rsidRPr="00954EDF">
              <w:t>Eventueel aandachtspunten / overdracht instructeur uit ZT-tijd</w:t>
            </w:r>
          </w:p>
          <w:p w14:paraId="52B80E0F" w14:textId="77777777" w:rsidR="002157C2" w:rsidRPr="00954EDF" w:rsidRDefault="002157C2" w:rsidP="007F4A3D">
            <w:pPr>
              <w:numPr>
                <w:ilvl w:val="0"/>
                <w:numId w:val="2"/>
              </w:numPr>
            </w:pPr>
          </w:p>
        </w:tc>
      </w:tr>
      <w:tr w:rsidR="00DA1EB4" w:rsidRPr="00954EDF" w14:paraId="52B80E14" w14:textId="77777777" w:rsidTr="008B5A76">
        <w:tc>
          <w:tcPr>
            <w:tcW w:w="936" w:type="dxa"/>
            <w:vMerge w:val="restart"/>
          </w:tcPr>
          <w:p w14:paraId="52B80E11" w14:textId="77777777" w:rsidR="00DA1EB4" w:rsidRPr="00954EDF" w:rsidRDefault="0011468F" w:rsidP="00A22E68">
            <w:r w:rsidRPr="00A22E68">
              <w:t>30</w:t>
            </w:r>
            <w:r w:rsidR="00DA1EB4" w:rsidRPr="00A22E68">
              <w:t>m</w:t>
            </w:r>
            <w:r w:rsidR="00DA1EB4" w:rsidRPr="00954EDF">
              <w:t>in</w:t>
            </w:r>
          </w:p>
        </w:tc>
        <w:tc>
          <w:tcPr>
            <w:tcW w:w="1984" w:type="dxa"/>
            <w:shd w:val="clear" w:color="auto" w:fill="F4F4F4" w:themeFill="accent4"/>
          </w:tcPr>
          <w:p w14:paraId="52B80E12" w14:textId="77777777" w:rsidR="00DA1EB4" w:rsidRPr="00954EDF" w:rsidRDefault="00DA1EB4" w:rsidP="005B1D92">
            <w:pPr>
              <w:pStyle w:val="RCTabelkop"/>
            </w:pPr>
            <w:r w:rsidRPr="00954EDF">
              <w:t>ACTIVERENDE DIDACTIEK</w:t>
            </w:r>
          </w:p>
        </w:tc>
        <w:tc>
          <w:tcPr>
            <w:tcW w:w="6944" w:type="dxa"/>
            <w:gridSpan w:val="2"/>
            <w:shd w:val="clear" w:color="auto" w:fill="F4F4F4" w:themeFill="accent4"/>
          </w:tcPr>
          <w:p w14:paraId="52B80E13" w14:textId="77777777" w:rsidR="00DA1EB4" w:rsidRPr="00954EDF" w:rsidRDefault="00DA1EB4" w:rsidP="005B1D92">
            <w:pPr>
              <w:pStyle w:val="RCTabelonderdeel"/>
            </w:pPr>
            <w:r w:rsidRPr="00954EDF">
              <w:t>ASSESSMENT OVER ALLE OF EEN DEEL VAN DE VAARDIGHEIDSDOELEN</w:t>
            </w:r>
          </w:p>
        </w:tc>
      </w:tr>
      <w:tr w:rsidR="00DA1EB4" w:rsidRPr="00954EDF" w14:paraId="52B80E1A" w14:textId="77777777" w:rsidTr="008B5A76">
        <w:tc>
          <w:tcPr>
            <w:tcW w:w="936" w:type="dxa"/>
            <w:vMerge/>
          </w:tcPr>
          <w:p w14:paraId="52B80E15" w14:textId="77777777" w:rsidR="00DA1EB4" w:rsidRPr="00954EDF" w:rsidRDefault="00DA1EB4" w:rsidP="005B1D92"/>
        </w:tc>
        <w:tc>
          <w:tcPr>
            <w:tcW w:w="1984" w:type="dxa"/>
          </w:tcPr>
          <w:p w14:paraId="52B80E16" w14:textId="77777777" w:rsidR="00DA1EB4" w:rsidRPr="00954EDF" w:rsidRDefault="00DA1EB4" w:rsidP="005B1D92">
            <w:pPr>
              <w:pStyle w:val="RCLeerbreinprincipeLinks"/>
            </w:pPr>
            <w:r w:rsidRPr="00954EDF">
              <w:rPr>
                <w:noProof/>
              </w:rPr>
              <w:drawing>
                <wp:inline distT="0" distB="0" distL="0" distR="0" wp14:anchorId="52B8113B" wp14:editId="52B8113C">
                  <wp:extent cx="324000" cy="324000"/>
                  <wp:effectExtent l="0" t="0" r="0" b="0"/>
                  <wp:docPr id="67"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52B8113D" wp14:editId="52B8113E">
                  <wp:extent cx="324000" cy="324000"/>
                  <wp:effectExtent l="0" t="0" r="0" b="0"/>
                  <wp:docPr id="30"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52B8113F" wp14:editId="52B81140">
                  <wp:extent cx="324000" cy="324000"/>
                  <wp:effectExtent l="0" t="0" r="0" b="0"/>
                  <wp:docPr id="31"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14:paraId="52B80E17" w14:textId="77777777" w:rsidR="00DA1EB4" w:rsidRPr="00954EDF" w:rsidRDefault="00DA1EB4" w:rsidP="005B1D92">
            <w:pPr>
              <w:pStyle w:val="RCTabelkop"/>
            </w:pPr>
            <w:r w:rsidRPr="00954EDF">
              <w:t>Didactische vorm</w:t>
            </w:r>
          </w:p>
          <w:sdt>
            <w:sdtPr>
              <w:id w:val="-644357963"/>
              <w:placeholder>
                <w:docPart w:val="0B30C307AC434D40B68F3B8D369608C8"/>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14:paraId="52B80E18" w14:textId="77777777" w:rsidR="00DA1EB4" w:rsidRPr="00954EDF" w:rsidRDefault="00DA1EB4" w:rsidP="005B1D92">
                <w:r w:rsidRPr="5025E380">
                  <w:rPr>
                    <w:color w:val="7F7F7F" w:themeColor="text1" w:themeTint="80"/>
                    <w:rPrChange w:id="23" w:author="Unkown One" w:date="2017-02-13T14:22:00Z">
                      <w:rPr>
                        <w:color w:val="808080"/>
                      </w:rPr>
                    </w:rPrChange>
                  </w:rPr>
                  <w:t>Maak hier een keuze</w:t>
                </w:r>
              </w:p>
            </w:sdtContent>
          </w:sdt>
        </w:tc>
        <w:tc>
          <w:tcPr>
            <w:tcW w:w="4818" w:type="dxa"/>
            <w:vAlign w:val="center"/>
          </w:tcPr>
          <w:p w14:paraId="52B80E19" w14:textId="77777777" w:rsidR="00DA1EB4" w:rsidRPr="00954EDF" w:rsidRDefault="00DA1EB4" w:rsidP="005B1D92">
            <w:pPr>
              <w:pStyle w:val="RCVaardigheidsdoel"/>
            </w:pPr>
          </w:p>
        </w:tc>
      </w:tr>
      <w:tr w:rsidR="00DA1EB4" w:rsidRPr="00954EDF" w14:paraId="52B80E21" w14:textId="77777777" w:rsidTr="008B5A76">
        <w:trPr>
          <w:trHeight w:val="1077"/>
        </w:trPr>
        <w:tc>
          <w:tcPr>
            <w:tcW w:w="936" w:type="dxa"/>
            <w:vMerge/>
          </w:tcPr>
          <w:p w14:paraId="52B80E1B" w14:textId="77777777" w:rsidR="00DA1EB4" w:rsidRPr="00954EDF" w:rsidRDefault="00DA1EB4" w:rsidP="005B1D92"/>
        </w:tc>
        <w:tc>
          <w:tcPr>
            <w:tcW w:w="8928" w:type="dxa"/>
            <w:gridSpan w:val="3"/>
          </w:tcPr>
          <w:p w14:paraId="52B80E1C" w14:textId="77777777" w:rsidR="00DA1EB4" w:rsidRPr="00954EDF" w:rsidRDefault="00DA1EB4" w:rsidP="005B1D92">
            <w:pPr>
              <w:pStyle w:val="RCTabelkop"/>
            </w:pPr>
            <w:r w:rsidRPr="00954EDF">
              <w:t xml:space="preserve">NABESPREKEN </w:t>
            </w:r>
            <w:r w:rsidR="007F4A3D">
              <w:t>terugkoppeling</w:t>
            </w:r>
            <w:r w:rsidRPr="00954EDF">
              <w:t>:</w:t>
            </w:r>
          </w:p>
          <w:p w14:paraId="52B80E1D" w14:textId="77777777" w:rsidR="007F4A3D" w:rsidRDefault="007F4A3D" w:rsidP="007F4A3D">
            <w:pPr>
              <w:numPr>
                <w:ilvl w:val="0"/>
                <w:numId w:val="14"/>
              </w:numPr>
            </w:pPr>
            <w:r>
              <w:t>Feedback geven en ontvangen</w:t>
            </w:r>
          </w:p>
          <w:p w14:paraId="52B80E1E" w14:textId="77777777" w:rsidR="007F4A3D" w:rsidRDefault="007F4A3D" w:rsidP="007F4A3D">
            <w:pPr>
              <w:numPr>
                <w:ilvl w:val="0"/>
                <w:numId w:val="14"/>
              </w:numPr>
            </w:pPr>
            <w:r>
              <w:t>Laat studenten eerst zichzelf beoordelen</w:t>
            </w:r>
          </w:p>
          <w:p w14:paraId="52B80E1F" w14:textId="77777777" w:rsidR="007F4A3D" w:rsidRDefault="007F4A3D" w:rsidP="007F4A3D">
            <w:pPr>
              <w:numPr>
                <w:ilvl w:val="0"/>
                <w:numId w:val="14"/>
              </w:numPr>
            </w:pPr>
            <w:r>
              <w:t>Daarna wat de instructeur/docent zag</w:t>
            </w:r>
          </w:p>
          <w:p w14:paraId="52B80E20" w14:textId="77777777" w:rsidR="00DA1EB4" w:rsidRPr="00954EDF" w:rsidRDefault="007F4A3D" w:rsidP="007F4A3D">
            <w:pPr>
              <w:numPr>
                <w:ilvl w:val="0"/>
                <w:numId w:val="14"/>
              </w:numPr>
            </w:pPr>
            <w:r>
              <w:t>En tot slot (indien nodig) nog aanvullen</w:t>
            </w:r>
          </w:p>
        </w:tc>
      </w:tr>
      <w:tr w:rsidR="00DA1EB4" w:rsidRPr="00954EDF" w14:paraId="52B80E28" w14:textId="77777777" w:rsidTr="008B5A76">
        <w:tc>
          <w:tcPr>
            <w:tcW w:w="936" w:type="dxa"/>
          </w:tcPr>
          <w:p w14:paraId="52B80E22" w14:textId="77777777" w:rsidR="00DA1EB4" w:rsidRPr="00954EDF" w:rsidRDefault="00DA1EB4" w:rsidP="005B1D92">
            <w:r w:rsidRPr="00954EDF">
              <w:t>5 min</w:t>
            </w:r>
          </w:p>
        </w:tc>
        <w:tc>
          <w:tcPr>
            <w:tcW w:w="1984" w:type="dxa"/>
          </w:tcPr>
          <w:p w14:paraId="52B80E23" w14:textId="77777777" w:rsidR="00DA1EB4" w:rsidRPr="00954EDF" w:rsidRDefault="00DA1EB4" w:rsidP="005B1D92">
            <w:r w:rsidRPr="00954EDF">
              <w:t>Afsluiting</w:t>
            </w:r>
          </w:p>
          <w:p w14:paraId="52B80E24" w14:textId="77777777" w:rsidR="00DA1EB4" w:rsidRPr="00954EDF" w:rsidRDefault="00DA1EB4" w:rsidP="005B1D92">
            <w:pPr>
              <w:pStyle w:val="RCLeerbreinprincipeHandmatig"/>
            </w:pPr>
            <w:r w:rsidRPr="00954EDF">
              <w:rPr>
                <w:noProof/>
              </w:rPr>
              <w:drawing>
                <wp:inline distT="0" distB="0" distL="0" distR="0" wp14:anchorId="52B81141" wp14:editId="52B81142">
                  <wp:extent cx="324000" cy="324000"/>
                  <wp:effectExtent l="0" t="0" r="0" b="0"/>
                  <wp:docPr id="68" name="Picture 36" descr="Icon_L_Feedback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14:paraId="52B80E25" w14:textId="77777777" w:rsidR="007F4A3D" w:rsidRDefault="007F4A3D" w:rsidP="007F4A3D">
            <w:pPr>
              <w:numPr>
                <w:ilvl w:val="0"/>
                <w:numId w:val="2"/>
              </w:numPr>
            </w:pPr>
            <w:r>
              <w:t>Feedback op het project inhoudelijk</w:t>
            </w:r>
          </w:p>
          <w:p w14:paraId="52B80E26" w14:textId="77777777" w:rsidR="007F4A3D" w:rsidRDefault="007F4A3D" w:rsidP="007F4A3D">
            <w:pPr>
              <w:numPr>
                <w:ilvl w:val="0"/>
                <w:numId w:val="2"/>
              </w:numPr>
            </w:pPr>
            <w:r>
              <w:t>Feedback voor de trainer: wat kan volgende keer beter, van welk moment of welke aanpak hebben de studenten het meest geleerd?</w:t>
            </w:r>
          </w:p>
          <w:p w14:paraId="52B80E27" w14:textId="77777777" w:rsidR="00DA1EB4" w:rsidRPr="00954EDF" w:rsidRDefault="007F4A3D" w:rsidP="007F4A3D">
            <w:pPr>
              <w:numPr>
                <w:ilvl w:val="0"/>
                <w:numId w:val="2"/>
              </w:numPr>
            </w:pPr>
            <w:r>
              <w:t>Gebruik je gemaakte producten eventueel als bewijskaart.</w:t>
            </w:r>
          </w:p>
        </w:tc>
      </w:tr>
    </w:tbl>
    <w:p w14:paraId="52B80E29" w14:textId="77777777" w:rsidR="007F4A3D" w:rsidRPr="001C0B45" w:rsidRDefault="007F4A3D" w:rsidP="001C0B45"/>
    <w:p w14:paraId="52B80E2A" w14:textId="77777777" w:rsidR="007F4A3D" w:rsidRDefault="007F4A3D" w:rsidP="007F4A3D">
      <w:pPr>
        <w:rPr>
          <w:sz w:val="28"/>
        </w:rPr>
      </w:pPr>
      <w:bookmarkStart w:id="24" w:name="rc_bo_projectbeoordeling_1"/>
      <w:r>
        <w:br w:type="page"/>
      </w:r>
    </w:p>
    <w:p w14:paraId="52B80E2B" w14:textId="77777777" w:rsidR="00DA1EB4" w:rsidRDefault="007F4A3D" w:rsidP="004353FF">
      <w:pPr>
        <w:pStyle w:val="RCKop"/>
      </w:pPr>
      <w:r>
        <w:lastRenderedPageBreak/>
        <w:t>Projectbeoordeling</w:t>
      </w:r>
    </w:p>
    <w:p w14:paraId="52B80E2C" w14:textId="77777777" w:rsidR="007F4A3D" w:rsidRDefault="00801E93" w:rsidP="007F4A3D">
      <w:r w:rsidRPr="00801E93">
        <w:t>G</w:t>
      </w:r>
      <w:r w:rsidR="007F4A3D" w:rsidRPr="00801E93">
        <w:t>roep</w:t>
      </w:r>
    </w:p>
    <w:p w14:paraId="52B80E2D" w14:textId="77777777" w:rsidR="007F4A3D" w:rsidRDefault="007F4A3D" w:rsidP="007F4A3D"/>
    <w:tbl>
      <w:tblPr>
        <w:tblStyle w:val="RCTabel"/>
        <w:tblW w:w="9866" w:type="dxa"/>
        <w:tblLook w:val="04A0" w:firstRow="1" w:lastRow="0" w:firstColumn="1" w:lastColumn="0" w:noHBand="0" w:noVBand="1"/>
      </w:tblPr>
      <w:tblGrid>
        <w:gridCol w:w="2484"/>
        <w:gridCol w:w="3691"/>
        <w:gridCol w:w="3691"/>
      </w:tblGrid>
      <w:tr w:rsidR="007F4A3D" w14:paraId="52B80E30" w14:textId="77777777" w:rsidTr="007F4A3D">
        <w:tc>
          <w:tcPr>
            <w:tcW w:w="2484" w:type="dxa"/>
          </w:tcPr>
          <w:p w14:paraId="52B80E2E" w14:textId="77777777" w:rsidR="007F4A3D" w:rsidRDefault="007F4A3D" w:rsidP="007F4A3D">
            <w:r>
              <w:t>Naam student</w:t>
            </w:r>
          </w:p>
        </w:tc>
        <w:sdt>
          <w:sdtPr>
            <w:id w:val="1531149805"/>
            <w:placeholder>
              <w:docPart w:val="0BE610E37DDE4FAF86BB3E1246140053"/>
            </w:placeholder>
            <w:temporary/>
            <w:showingPlcHdr/>
            <w:text/>
          </w:sdtPr>
          <w:sdtEndPr/>
          <w:sdtContent>
            <w:tc>
              <w:tcPr>
                <w:tcW w:w="7382" w:type="dxa"/>
                <w:gridSpan w:val="2"/>
              </w:tcPr>
              <w:p w14:paraId="52B80E2F" w14:textId="77777777" w:rsidR="007F4A3D" w:rsidRDefault="001B00CA" w:rsidP="001B00CA">
                <w:r>
                  <w:rPr>
                    <w:rStyle w:val="Tekstvantijdelijkeaanduiding"/>
                  </w:rPr>
                  <w:t>Naam student</w:t>
                </w:r>
              </w:p>
            </w:tc>
          </w:sdtContent>
        </w:sdt>
      </w:tr>
      <w:tr w:rsidR="007F4A3D" w14:paraId="52B80E34" w14:textId="77777777" w:rsidTr="007F4A3D">
        <w:tc>
          <w:tcPr>
            <w:tcW w:w="2484" w:type="dxa"/>
            <w:vMerge w:val="restart"/>
          </w:tcPr>
          <w:p w14:paraId="52B80E31" w14:textId="77777777" w:rsidR="007F4A3D" w:rsidRDefault="007F4A3D" w:rsidP="007F4A3D">
            <w:r>
              <w:t>Projectgroep</w:t>
            </w:r>
          </w:p>
        </w:tc>
        <w:tc>
          <w:tcPr>
            <w:tcW w:w="3691" w:type="dxa"/>
          </w:tcPr>
          <w:p w14:paraId="52B80E32" w14:textId="4806531A" w:rsidR="007F4A3D" w:rsidRDefault="001B00CA" w:rsidP="00841377">
            <w:pPr>
              <w:pStyle w:val="RCOpsommingHandmatig"/>
            </w:pPr>
            <w:r w:rsidRPr="001B00CA">
              <w:rPr>
                <w:rStyle w:val="RCRood"/>
              </w:rPr>
              <w:t>1.</w:t>
            </w:r>
            <w:r>
              <w:tab/>
            </w:r>
            <w:customXmlDelRangeStart w:id="25" w:author="yannick baetens" w:date="2017-02-13T14:22:00Z"/>
            <w:sdt>
              <w:sdtPr>
                <w:id w:val="-1244325383"/>
                <w:placeholder>
                  <w:docPart w:val="66C440BD5A454DB29CED31BED7775DD1"/>
                </w:placeholder>
                <w:temporary/>
                <w:showingPlcHdr/>
                <w:text/>
              </w:sdtPr>
              <w:sdtEndPr/>
              <w:sdtContent>
                <w:customXmlDelRangeEnd w:id="25"/>
                <w:del w:id="26" w:author="yannick baetens" w:date="2017-02-13T14:22:00Z">
                  <w:r>
                    <w:rPr>
                      <w:rStyle w:val="Tekstvantijdelijkeaanduiding"/>
                    </w:rPr>
                    <w:delText>Naam 1</w:delText>
                  </w:r>
                  <w:r w:rsidRPr="001B00CA">
                    <w:rPr>
                      <w:rStyle w:val="Tekstvantijdelijkeaanduiding"/>
                      <w:vertAlign w:val="superscript"/>
                    </w:rPr>
                    <w:delText>e</w:delText>
                  </w:r>
                  <w:r>
                    <w:rPr>
                      <w:rStyle w:val="Tekstvantijdelijkeaanduiding"/>
                    </w:rPr>
                    <w:delText xml:space="preserve"> student</w:delText>
                  </w:r>
                </w:del>
                <w:customXmlDelRangeStart w:id="27" w:author="yannick baetens" w:date="2017-02-13T14:22:00Z"/>
              </w:sdtContent>
            </w:sdt>
            <w:customXmlDelRangeEnd w:id="27"/>
            <w:ins w:id="28" w:author="yannick baetens" w:date="2017-02-13T14:22:00Z">
              <w:r w:rsidR="00ED041B">
                <w:t>Bram Mallens</w:t>
              </w:r>
            </w:ins>
          </w:p>
        </w:tc>
        <w:tc>
          <w:tcPr>
            <w:tcW w:w="3691" w:type="dxa"/>
          </w:tcPr>
          <w:p w14:paraId="52B80E33" w14:textId="7F80EF8A" w:rsidR="007F4A3D" w:rsidRDefault="001B00CA" w:rsidP="00841377">
            <w:pPr>
              <w:pStyle w:val="RCOpsommingHandmatig"/>
            </w:pPr>
            <w:r w:rsidRPr="001B00CA">
              <w:rPr>
                <w:rStyle w:val="RCRood"/>
              </w:rPr>
              <w:t>3.</w:t>
            </w:r>
            <w:r>
              <w:tab/>
            </w:r>
            <w:customXmlDelRangeStart w:id="29" w:author="yannick baetens" w:date="2017-02-13T14:22:00Z"/>
            <w:sdt>
              <w:sdtPr>
                <w:id w:val="-3292561"/>
                <w:placeholder>
                  <w:docPart w:val="400AE8C8A2524ED99DA7C69D30EC90CC"/>
                </w:placeholder>
                <w:temporary/>
                <w:showingPlcHdr/>
                <w:text/>
              </w:sdtPr>
              <w:sdtEndPr/>
              <w:sdtContent>
                <w:customXmlDelRangeEnd w:id="29"/>
                <w:del w:id="30" w:author="yannick baetens" w:date="2017-02-13T14:22:00Z">
                  <w:r>
                    <w:rPr>
                      <w:rStyle w:val="Tekstvantijdelijkeaanduiding"/>
                    </w:rPr>
                    <w:delText>Naam 3</w:delText>
                  </w:r>
                  <w:r w:rsidRPr="001B00CA">
                    <w:rPr>
                      <w:rStyle w:val="Tekstvantijdelijkeaanduiding"/>
                      <w:vertAlign w:val="superscript"/>
                    </w:rPr>
                    <w:delText>e</w:delText>
                  </w:r>
                  <w:r>
                    <w:rPr>
                      <w:rStyle w:val="Tekstvantijdelijkeaanduiding"/>
                    </w:rPr>
                    <w:delText xml:space="preserve"> student</w:delText>
                  </w:r>
                </w:del>
                <w:customXmlDelRangeStart w:id="31" w:author="yannick baetens" w:date="2017-02-13T14:22:00Z"/>
              </w:sdtContent>
            </w:sdt>
            <w:customXmlDelRangeEnd w:id="31"/>
            <w:ins w:id="32" w:author="yannick baetens" w:date="2017-02-13T14:22:00Z">
              <w:r w:rsidR="00497EBD">
                <w:t xml:space="preserve">Gino Soffers </w:t>
              </w:r>
            </w:ins>
          </w:p>
        </w:tc>
      </w:tr>
      <w:tr w:rsidR="007F4A3D" w14:paraId="52B80E38" w14:textId="77777777" w:rsidTr="007F4A3D">
        <w:tc>
          <w:tcPr>
            <w:tcW w:w="2484" w:type="dxa"/>
            <w:vMerge/>
          </w:tcPr>
          <w:p w14:paraId="52B80E35" w14:textId="77777777" w:rsidR="007F4A3D" w:rsidRDefault="007F4A3D" w:rsidP="007F4A3D"/>
        </w:tc>
        <w:tc>
          <w:tcPr>
            <w:tcW w:w="3691" w:type="dxa"/>
          </w:tcPr>
          <w:p w14:paraId="52B80E36" w14:textId="31B51CF2" w:rsidR="007F4A3D" w:rsidRDefault="001B00CA" w:rsidP="00841377">
            <w:pPr>
              <w:pStyle w:val="RCOpsommingHandmatig"/>
            </w:pPr>
            <w:r w:rsidRPr="001B00CA">
              <w:rPr>
                <w:rStyle w:val="RCRood"/>
              </w:rPr>
              <w:t>2.</w:t>
            </w:r>
            <w:r>
              <w:tab/>
            </w:r>
            <w:customXmlDelRangeStart w:id="33" w:author="yannick baetens" w:date="2017-02-13T14:22:00Z"/>
            <w:sdt>
              <w:sdtPr>
                <w:id w:val="1431856853"/>
                <w:placeholder>
                  <w:docPart w:val="054AA488C4504CBCBCBC4B797AFC1EAC"/>
                </w:placeholder>
                <w:temporary/>
                <w:showingPlcHdr/>
                <w:text/>
              </w:sdtPr>
              <w:sdtEndPr/>
              <w:sdtContent>
                <w:customXmlDelRangeEnd w:id="33"/>
                <w:del w:id="34" w:author="yannick baetens" w:date="2017-02-13T14:22:00Z">
                  <w:r>
                    <w:rPr>
                      <w:rStyle w:val="Tekstvantijdelijkeaanduiding"/>
                    </w:rPr>
                    <w:delText>Naam 2</w:delText>
                  </w:r>
                  <w:r w:rsidRPr="001B00CA">
                    <w:rPr>
                      <w:rStyle w:val="Tekstvantijdelijkeaanduiding"/>
                      <w:vertAlign w:val="superscript"/>
                    </w:rPr>
                    <w:delText>e</w:delText>
                  </w:r>
                  <w:r>
                    <w:rPr>
                      <w:rStyle w:val="Tekstvantijdelijkeaanduiding"/>
                    </w:rPr>
                    <w:delText xml:space="preserve"> student</w:delText>
                  </w:r>
                </w:del>
                <w:customXmlDelRangeStart w:id="35" w:author="yannick baetens" w:date="2017-02-13T14:22:00Z"/>
              </w:sdtContent>
            </w:sdt>
            <w:customXmlDelRangeEnd w:id="35"/>
            <w:ins w:id="36" w:author="yannick baetens" w:date="2017-02-13T14:22:00Z">
              <w:r w:rsidR="00497EBD">
                <w:t xml:space="preserve">Yannick Baetens </w:t>
              </w:r>
            </w:ins>
          </w:p>
        </w:tc>
        <w:tc>
          <w:tcPr>
            <w:tcW w:w="3691" w:type="dxa"/>
          </w:tcPr>
          <w:p w14:paraId="52B80E37" w14:textId="4DE50D75" w:rsidR="007F4A3D" w:rsidRDefault="001B00CA" w:rsidP="00841377">
            <w:pPr>
              <w:pStyle w:val="RCOpsommingHandmatig"/>
            </w:pPr>
            <w:r w:rsidRPr="001B00CA">
              <w:rPr>
                <w:rStyle w:val="RCRood"/>
              </w:rPr>
              <w:t>4.</w:t>
            </w:r>
            <w:r>
              <w:tab/>
            </w:r>
            <w:customXmlDelRangeStart w:id="37" w:author="yannick baetens" w:date="2017-02-13T14:22:00Z"/>
            <w:sdt>
              <w:sdtPr>
                <w:id w:val="-1748025516"/>
                <w:placeholder>
                  <w:docPart w:val="B14B5468897D47ED902167EE7BA43E30"/>
                </w:placeholder>
                <w:temporary/>
                <w:showingPlcHdr/>
                <w:text/>
              </w:sdtPr>
              <w:sdtEndPr/>
              <w:sdtContent>
                <w:customXmlDelRangeEnd w:id="37"/>
                <w:del w:id="38" w:author="yannick baetens" w:date="2017-02-13T14:22:00Z">
                  <w:r>
                    <w:rPr>
                      <w:rStyle w:val="Tekstvantijdelijkeaanduiding"/>
                    </w:rPr>
                    <w:delText>Naam 4</w:delText>
                  </w:r>
                  <w:r w:rsidRPr="001B00CA">
                    <w:rPr>
                      <w:rStyle w:val="Tekstvantijdelijkeaanduiding"/>
                      <w:vertAlign w:val="superscript"/>
                    </w:rPr>
                    <w:delText>e</w:delText>
                  </w:r>
                  <w:r>
                    <w:rPr>
                      <w:rStyle w:val="Tekstvantijdelijkeaanduiding"/>
                    </w:rPr>
                    <w:delText xml:space="preserve"> student</w:delText>
                  </w:r>
                </w:del>
                <w:customXmlDelRangeStart w:id="39" w:author="yannick baetens" w:date="2017-02-13T14:22:00Z"/>
              </w:sdtContent>
            </w:sdt>
            <w:customXmlDelRangeEnd w:id="39"/>
            <w:ins w:id="40" w:author="yannick baetens" w:date="2017-02-13T14:22:00Z">
              <w:r w:rsidR="00497EBD" w:rsidRPr="00497EBD">
                <w:t>Ibrahim Oulalite</w:t>
              </w:r>
            </w:ins>
          </w:p>
        </w:tc>
      </w:tr>
      <w:tr w:rsidR="007F4A3D" w14:paraId="52B80E3B" w14:textId="77777777" w:rsidTr="00B87E5B">
        <w:tc>
          <w:tcPr>
            <w:tcW w:w="2484" w:type="dxa"/>
          </w:tcPr>
          <w:p w14:paraId="52B80E39" w14:textId="77777777" w:rsidR="007F4A3D" w:rsidRDefault="007F4A3D" w:rsidP="007F4A3D">
            <w:r>
              <w:t>Datum beoordeling</w:t>
            </w:r>
          </w:p>
        </w:tc>
        <w:sdt>
          <w:sdtPr>
            <w:id w:val="-898832587"/>
            <w:placeholder>
              <w:docPart w:val="5FAA8F22D80C42689F07E75B610562CF"/>
            </w:placeholder>
            <w:date w:fullDate="2017-04-11T00:00:00Z">
              <w:dateFormat w:val="d MMMM yyyy"/>
              <w:lid w:val="nl-NL"/>
              <w:storeMappedDataAs w:val="dateTime"/>
              <w:calendar w:val="gregorian"/>
            </w:date>
          </w:sdtPr>
          <w:sdtEndPr/>
          <w:sdtContent>
            <w:tc>
              <w:tcPr>
                <w:tcW w:w="7382" w:type="dxa"/>
                <w:gridSpan w:val="2"/>
              </w:tcPr>
              <w:p w14:paraId="52B80E3A" w14:textId="5F94D1D4" w:rsidR="007F4A3D" w:rsidRDefault="00265D6D" w:rsidP="00801E93">
                <w:r>
                  <w:t>11 april 2017</w:t>
                </w:r>
              </w:p>
            </w:tc>
          </w:sdtContent>
        </w:sdt>
      </w:tr>
      <w:tr w:rsidR="007F4A3D" w14:paraId="52B80E3E" w14:textId="77777777" w:rsidTr="00B87E5B">
        <w:tc>
          <w:tcPr>
            <w:tcW w:w="2484" w:type="dxa"/>
          </w:tcPr>
          <w:p w14:paraId="52B80E3C" w14:textId="77777777" w:rsidR="007F4A3D" w:rsidRDefault="007F4A3D" w:rsidP="007F4A3D">
            <w:r>
              <w:t>Projectnaam /-nummer</w:t>
            </w:r>
          </w:p>
        </w:tc>
        <w:tc>
          <w:tcPr>
            <w:tcW w:w="7382" w:type="dxa"/>
            <w:gridSpan w:val="2"/>
          </w:tcPr>
          <w:p w14:paraId="52B80E3D" w14:textId="4ED682B9" w:rsidR="007F4A3D" w:rsidRDefault="00510AC7" w:rsidP="00510AC7">
            <w:r>
              <w:t>De gokkers</w:t>
            </w:r>
            <w:ins w:id="41" w:author="yannick baetens" w:date="2017-02-13T14:22:00Z">
              <w:r w:rsidR="00497EBD">
                <w:t xml:space="preserve"> groep 11</w:t>
              </w:r>
            </w:ins>
            <w:bookmarkStart w:id="42" w:name="_GoBack"/>
            <w:bookmarkEnd w:id="42"/>
          </w:p>
        </w:tc>
      </w:tr>
      <w:tr w:rsidR="007F4A3D" w14:paraId="52B80E42" w14:textId="77777777" w:rsidTr="007F4A3D">
        <w:tc>
          <w:tcPr>
            <w:tcW w:w="2484" w:type="dxa"/>
          </w:tcPr>
          <w:p w14:paraId="52B80E3F" w14:textId="77777777" w:rsidR="007F4A3D" w:rsidRDefault="007F4A3D" w:rsidP="007F4A3D">
            <w:r>
              <w:t>Periode en leerjaar</w:t>
            </w:r>
          </w:p>
        </w:tc>
        <w:sdt>
          <w:sdtPr>
            <w:id w:val="687490241"/>
            <w:placeholder>
              <w:docPart w:val="20BC04F4177E49D6B1358E1DF3F6B7C7"/>
            </w:placeholder>
            <w:dataBinding w:prefixMappings="xmlns:ns0='http://schemas.eformity.nl/radiuscollege/onderwijsvorm/2015/04/algemeen' " w:xpath="/ns0:algemeen[1]/ns0:periode[1]" w:storeItemID="{9DEA5D1F-888C-4373-8CBD-BCBF9A837B36}"/>
            <w:text/>
          </w:sdtPr>
          <w:sdtEndPr/>
          <w:sdtContent>
            <w:tc>
              <w:tcPr>
                <w:tcW w:w="3691" w:type="dxa"/>
              </w:tcPr>
              <w:p w14:paraId="52B80E40" w14:textId="77777777" w:rsidR="007F4A3D" w:rsidRDefault="00497EBD" w:rsidP="007F4A3D">
                <w:r>
                  <w:t>3</w:t>
                </w:r>
              </w:p>
            </w:tc>
          </w:sdtContent>
        </w:sdt>
        <w:sdt>
          <w:sdtPr>
            <w:id w:val="-71280460"/>
            <w:placeholder>
              <w:docPart w:val="82F41C26B521408F82C55A01CFBDA9A2"/>
            </w:placeholder>
            <w:dataBinding w:prefixMappings="xmlns:ns0='http://schemas.eformity.nl/radiuscollege/onderwijsvorm/2015/04/algemeen' " w:xpath="/ns0:algemeen[1]/ns0:leerjaar[1]" w:storeItemID="{9DEA5D1F-888C-4373-8CBD-BCBF9A837B36}"/>
            <w:text/>
          </w:sdtPr>
          <w:sdtEndPr/>
          <w:sdtContent>
            <w:tc>
              <w:tcPr>
                <w:tcW w:w="3691" w:type="dxa"/>
              </w:tcPr>
              <w:p w14:paraId="52B80E41" w14:textId="77777777" w:rsidR="007F4A3D" w:rsidRDefault="00497EBD" w:rsidP="007F4A3D">
                <w:r>
                  <w:t>1</w:t>
                </w:r>
              </w:p>
            </w:tc>
          </w:sdtContent>
        </w:sdt>
      </w:tr>
      <w:tr w:rsidR="007F4A3D" w14:paraId="52B80E45" w14:textId="77777777" w:rsidTr="00B87E5B">
        <w:tc>
          <w:tcPr>
            <w:tcW w:w="2484" w:type="dxa"/>
          </w:tcPr>
          <w:p w14:paraId="52B80E43" w14:textId="77777777" w:rsidR="007F4A3D" w:rsidRDefault="007F4A3D" w:rsidP="007F4A3D">
            <w:r>
              <w:t>Procesbegeleider</w:t>
            </w:r>
          </w:p>
        </w:tc>
        <w:tc>
          <w:tcPr>
            <w:tcW w:w="7382" w:type="dxa"/>
            <w:gridSpan w:val="2"/>
          </w:tcPr>
          <w:p w14:paraId="52B80E44" w14:textId="77777777" w:rsidR="007F4A3D" w:rsidRDefault="007F4A3D" w:rsidP="007F4A3D"/>
        </w:tc>
      </w:tr>
      <w:tr w:rsidR="001B00CA" w14:paraId="52B80E48" w14:textId="77777777" w:rsidTr="00B87E5B">
        <w:tc>
          <w:tcPr>
            <w:tcW w:w="2484" w:type="dxa"/>
          </w:tcPr>
          <w:p w14:paraId="52B80E46" w14:textId="77777777" w:rsidR="001B00CA" w:rsidRDefault="001B00CA" w:rsidP="007F4A3D">
            <w:r>
              <w:t>Afdeling</w:t>
            </w:r>
          </w:p>
        </w:tc>
        <w:sdt>
          <w:sdtPr>
            <w:id w:val="238295819"/>
            <w:lock w:val="sdtLocked"/>
            <w:placeholder>
              <w:docPart w:val="21E0EB08711242999579B5F9D0422E1D"/>
            </w:placeholder>
            <w:text/>
          </w:sdtPr>
          <w:sdtEndPr/>
          <w:sdtContent>
            <w:tc>
              <w:tcPr>
                <w:tcW w:w="7382" w:type="dxa"/>
                <w:gridSpan w:val="2"/>
              </w:tcPr>
              <w:p w14:paraId="52B80E47" w14:textId="77777777" w:rsidR="001B00CA" w:rsidRDefault="00497EBD" w:rsidP="00510AC7">
                <w:r>
                  <w:t>ICO</w:t>
                </w:r>
              </w:p>
            </w:tc>
          </w:sdtContent>
        </w:sdt>
      </w:tr>
      <w:tr w:rsidR="007F4A3D" w14:paraId="52B80E4C" w14:textId="77777777" w:rsidTr="007F4A3D">
        <w:tc>
          <w:tcPr>
            <w:tcW w:w="2484" w:type="dxa"/>
          </w:tcPr>
          <w:p w14:paraId="52B80E49" w14:textId="77777777" w:rsidR="007F4A3D" w:rsidRDefault="007F4A3D" w:rsidP="007F4A3D">
            <w:r>
              <w:t>Opleiding en crebo</w:t>
            </w:r>
          </w:p>
        </w:tc>
        <w:sdt>
          <w:sdtPr>
            <w:id w:val="-1417557785"/>
            <w:lock w:val="sdtLocked"/>
            <w:placeholder>
              <w:docPart w:val="034536A914014D9CACC86ED0EFFA18CB"/>
            </w:placeholder>
            <w:dataBinding w:prefixMappings="xmlns:ns0='http://schemas.eformity.nl/radiuscollege/onderwijsvorm/2015/04/algemeen' " w:xpath="/ns0:algemeen[1]/ns0:opleiding[1]" w:storeItemID="{9DEA5D1F-888C-4373-8CBD-BCBF9A837B36}"/>
            <w:text/>
          </w:sdtPr>
          <w:sdtEndPr/>
          <w:sdtContent>
            <w:tc>
              <w:tcPr>
                <w:tcW w:w="3691" w:type="dxa"/>
              </w:tcPr>
              <w:p w14:paraId="52B80E4A" w14:textId="77777777" w:rsidR="007F4A3D" w:rsidRDefault="00497EBD" w:rsidP="007F4A3D">
                <w:r>
                  <w:t>Applicatie- en mediaontwikkeling</w:t>
                </w:r>
              </w:p>
            </w:tc>
          </w:sdtContent>
        </w:sdt>
        <w:sdt>
          <w:sdtPr>
            <w:id w:val="-1693908298"/>
            <w:lock w:val="sdtLocked"/>
            <w:placeholder>
              <w:docPart w:val="358A135A8C5E471AB9D5E12E04820721"/>
            </w:placeholder>
            <w:dataBinding w:prefixMappings="xmlns:ns0='http://schemas.eformity.nl/radiuscollege/onderwijsvorm/2015/04/algemeen' " w:xpath="/ns0:algemeen[1]/ns0:crebo[1]" w:storeItemID="{9DEA5D1F-888C-4373-8CBD-BCBF9A837B36}"/>
            <w:text/>
          </w:sdtPr>
          <w:sdtEndPr/>
          <w:sdtContent>
            <w:tc>
              <w:tcPr>
                <w:tcW w:w="3691" w:type="dxa"/>
              </w:tcPr>
              <w:p w14:paraId="52B80E4B" w14:textId="77777777" w:rsidR="007F4A3D" w:rsidRDefault="00497EBD" w:rsidP="007F4A3D">
                <w:r>
                  <w:t>25187</w:t>
                </w:r>
              </w:p>
            </w:tc>
          </w:sdtContent>
        </w:sdt>
      </w:tr>
    </w:tbl>
    <w:p w14:paraId="52B80E4D" w14:textId="77777777" w:rsidR="00DA1EB4" w:rsidRDefault="00DA1EB4" w:rsidP="00841377"/>
    <w:tbl>
      <w:tblPr>
        <w:tblStyle w:val="RCTabel"/>
        <w:tblW w:w="9866" w:type="dxa"/>
        <w:tblLayout w:type="fixed"/>
        <w:tblLook w:val="04A0" w:firstRow="1" w:lastRow="0" w:firstColumn="1" w:lastColumn="0" w:noHBand="0" w:noVBand="1"/>
      </w:tblPr>
      <w:tblGrid>
        <w:gridCol w:w="510"/>
        <w:gridCol w:w="1418"/>
        <w:gridCol w:w="850"/>
        <w:gridCol w:w="2155"/>
        <w:gridCol w:w="3799"/>
        <w:gridCol w:w="567"/>
        <w:gridCol w:w="567"/>
      </w:tblGrid>
      <w:tr w:rsidR="00841377" w:rsidRPr="00841377" w14:paraId="52B80E54" w14:textId="77777777" w:rsidTr="00841377">
        <w:tc>
          <w:tcPr>
            <w:tcW w:w="510" w:type="dxa"/>
            <w:shd w:val="clear" w:color="auto" w:fill="D3D3D3" w:themeFill="accent3"/>
          </w:tcPr>
          <w:p w14:paraId="52B80E4E" w14:textId="77777777" w:rsidR="00841377" w:rsidRPr="00841377" w:rsidRDefault="00841377" w:rsidP="00B87E5B">
            <w:pPr>
              <w:rPr>
                <w:rStyle w:val="RCRood"/>
                <w:b/>
                <w:color w:val="auto"/>
              </w:rPr>
            </w:pPr>
            <w:bookmarkStart w:id="43" w:name="rc_ba_vaardigheidsdoel1_1"/>
            <w:r w:rsidRPr="00841377">
              <w:rPr>
                <w:rStyle w:val="RCRood"/>
                <w:b/>
                <w:color w:val="auto"/>
              </w:rPr>
              <w:t>#</w:t>
            </w:r>
          </w:p>
        </w:tc>
        <w:tc>
          <w:tcPr>
            <w:tcW w:w="1418" w:type="dxa"/>
            <w:shd w:val="clear" w:color="auto" w:fill="D3D3D3" w:themeFill="accent3"/>
          </w:tcPr>
          <w:p w14:paraId="52B80E4F" w14:textId="77777777" w:rsidR="00841377" w:rsidRPr="00841377" w:rsidRDefault="00841377" w:rsidP="00B87E5B">
            <w:pPr>
              <w:rPr>
                <w:b/>
              </w:rPr>
            </w:pPr>
            <w:r>
              <w:rPr>
                <w:b/>
              </w:rPr>
              <w:t>WP</w:t>
            </w:r>
          </w:p>
        </w:tc>
        <w:tc>
          <w:tcPr>
            <w:tcW w:w="850" w:type="dxa"/>
            <w:shd w:val="clear" w:color="auto" w:fill="D3D3D3" w:themeFill="accent3"/>
            <w:tcMar>
              <w:right w:w="0" w:type="dxa"/>
            </w:tcMar>
          </w:tcPr>
          <w:p w14:paraId="52B80E50" w14:textId="77777777" w:rsidR="00841377" w:rsidRPr="00841377" w:rsidRDefault="00841377" w:rsidP="00B87E5B">
            <w:pPr>
              <w:rPr>
                <w:b/>
              </w:rPr>
            </w:pPr>
            <w:r>
              <w:rPr>
                <w:b/>
              </w:rPr>
              <w:t>Niveau</w:t>
            </w:r>
          </w:p>
        </w:tc>
        <w:tc>
          <w:tcPr>
            <w:tcW w:w="5954" w:type="dxa"/>
            <w:gridSpan w:val="2"/>
            <w:shd w:val="clear" w:color="auto" w:fill="D3D3D3" w:themeFill="accent3"/>
          </w:tcPr>
          <w:p w14:paraId="52B80E51" w14:textId="77777777" w:rsidR="00841377" w:rsidRPr="00841377" w:rsidRDefault="00841377" w:rsidP="00B87E5B">
            <w:pPr>
              <w:rPr>
                <w:b/>
              </w:rPr>
            </w:pPr>
            <w:r>
              <w:rPr>
                <w:b/>
              </w:rPr>
              <w:t>Productcriteria</w:t>
            </w:r>
          </w:p>
        </w:tc>
        <w:tc>
          <w:tcPr>
            <w:tcW w:w="567" w:type="dxa"/>
            <w:shd w:val="clear" w:color="auto" w:fill="D3D3D3" w:themeFill="accent3"/>
          </w:tcPr>
          <w:p w14:paraId="52B80E52" w14:textId="77777777" w:rsidR="00841377" w:rsidRDefault="00841377" w:rsidP="00841377">
            <w:pPr>
              <w:jc w:val="center"/>
              <w:rPr>
                <w:b/>
              </w:rPr>
            </w:pPr>
            <w:r>
              <w:rPr>
                <w:b/>
              </w:rPr>
              <w:t>0</w:t>
            </w:r>
          </w:p>
        </w:tc>
        <w:tc>
          <w:tcPr>
            <w:tcW w:w="567" w:type="dxa"/>
            <w:shd w:val="clear" w:color="auto" w:fill="D3D3D3" w:themeFill="accent3"/>
          </w:tcPr>
          <w:p w14:paraId="52B80E53" w14:textId="77777777" w:rsidR="00841377" w:rsidRDefault="00841377" w:rsidP="00841377">
            <w:pPr>
              <w:jc w:val="center"/>
              <w:rPr>
                <w:b/>
              </w:rPr>
            </w:pPr>
            <w:r>
              <w:rPr>
                <w:b/>
              </w:rPr>
              <w:t>1</w:t>
            </w:r>
          </w:p>
        </w:tc>
      </w:tr>
      <w:tr w:rsidR="00841377" w:rsidRPr="00954EDF" w14:paraId="52B80E5B" w14:textId="77777777" w:rsidTr="00841377">
        <w:tc>
          <w:tcPr>
            <w:tcW w:w="510" w:type="dxa"/>
          </w:tcPr>
          <w:p w14:paraId="52B80E55" w14:textId="77777777" w:rsidR="00841377" w:rsidRPr="00954EDF" w:rsidRDefault="00841377" w:rsidP="00B87E5B">
            <w:pPr>
              <w:rPr>
                <w:rStyle w:val="RCRood"/>
              </w:rPr>
            </w:pPr>
            <w:r w:rsidRPr="00954EDF">
              <w:rPr>
                <w:rStyle w:val="RCRood"/>
              </w:rPr>
              <w:t>1.</w:t>
            </w:r>
          </w:p>
        </w:tc>
        <w:sdt>
          <w:sdtPr>
            <w:id w:val="-630173262"/>
            <w:placeholder>
              <w:docPart w:val="889DA0D4DCF94F8386DFC9BE04515BCE"/>
            </w:placeholder>
            <w:dataBinding w:prefixMappings="xmlns:ns0='http://schemas.eformity.nl/radiuscollege/onderwijsvorm/2015/04/vaardigheidsdoelen' " w:xpath="/ns0:vaardigheidsdoelen[1]/ns0:vaardigheidsdoel1[1]/ns0:kruispunt[1]" w:storeItemID="{BB253B17-4894-4177-9EB3-CAF52E3F5447}"/>
            <w:text/>
          </w:sdtPr>
          <w:sdtEndPr/>
          <w:sdtContent>
            <w:tc>
              <w:tcPr>
                <w:tcW w:w="1418" w:type="dxa"/>
              </w:tcPr>
              <w:p w14:paraId="52B80E56" w14:textId="77777777" w:rsidR="00841377" w:rsidRPr="00954EDF" w:rsidRDefault="00497EBD" w:rsidP="007670A7">
                <w:r>
                  <w:t>B1-K1-W1-M</w:t>
                </w:r>
              </w:p>
            </w:tc>
          </w:sdtContent>
        </w:sdt>
        <w:sdt>
          <w:sdtPr>
            <w:id w:val="651020031"/>
            <w:placeholder>
              <w:docPart w:val="BF6F74310E5F44BB85ED1809AD83B381"/>
            </w:placeholder>
            <w:dataBinding w:prefixMappings="xmlns:ns0='http://schemas.eformity.nl/radiuscollege/onderwijsvorm/2015/04/vaardigheidsdoelen' " w:xpath="/ns0:vaardigheidsdoelen[1]/ns0:vaardigheidsdoel1[1]/ns0:niveau[1]" w:storeItemID="{BB253B17-4894-4177-9EB3-CAF52E3F5447}"/>
            <w:dropDownList w:lastValue="B">
              <w:listItem w:value="Niveau"/>
              <w:listItem w:displayText="BB" w:value="BB"/>
              <w:listItem w:displayText="G" w:value="G"/>
              <w:listItem w:displayText="B" w:value="B"/>
            </w:dropDownList>
          </w:sdtPr>
          <w:sdtEndPr/>
          <w:sdtContent>
            <w:tc>
              <w:tcPr>
                <w:tcW w:w="850" w:type="dxa"/>
              </w:tcPr>
              <w:p w14:paraId="52B80E57" w14:textId="77777777" w:rsidR="00841377" w:rsidRPr="00954EDF" w:rsidRDefault="00497EBD" w:rsidP="00B87E5B">
                <w:r>
                  <w:t>B</w:t>
                </w:r>
              </w:p>
            </w:tc>
          </w:sdtContent>
        </w:sdt>
        <w:sdt>
          <w:sdtPr>
            <w:id w:val="-1619294280"/>
            <w:placeholder>
              <w:docPart w:val="FA58852BD5964F70ACEC07FB3506EADF"/>
            </w:placeholder>
            <w:dataBinding w:prefixMappings="xmlns:ns0='http://schemas.eformity.nl/radiuscollege/onderwijsvorm/2015/04/vaardigheidsdoelen' " w:xpath="/ns0:vaardigheidsdoelen[1]/ns0:vaardigheidsdoel3[1]/ns0:omschrijving[1]" w:storeItemID="{BB253B17-4894-4177-9EB3-CAF52E3F5447}"/>
            <w:text/>
          </w:sdtPr>
          <w:sdtEndPr/>
          <w:sdtContent>
            <w:tc>
              <w:tcPr>
                <w:tcW w:w="5954" w:type="dxa"/>
                <w:gridSpan w:val="2"/>
              </w:tcPr>
              <w:p w14:paraId="52B80E58" w14:textId="77777777" w:rsidR="00841377" w:rsidRPr="00954EDF" w:rsidRDefault="00497EBD" w:rsidP="00F63E86">
                <w:r>
                  <w:t>Opdracht wordt eenduidig beschreven</w:t>
                </w:r>
              </w:p>
            </w:tc>
          </w:sdtContent>
        </w:sdt>
        <w:tc>
          <w:tcPr>
            <w:tcW w:w="567" w:type="dxa"/>
          </w:tcPr>
          <w:p w14:paraId="52B80E59" w14:textId="77777777" w:rsidR="00841377" w:rsidRDefault="00841377" w:rsidP="00841377">
            <w:pPr>
              <w:jc w:val="center"/>
            </w:pPr>
          </w:p>
        </w:tc>
        <w:tc>
          <w:tcPr>
            <w:tcW w:w="567" w:type="dxa"/>
          </w:tcPr>
          <w:p w14:paraId="52B80E5A" w14:textId="77777777" w:rsidR="00841377" w:rsidRDefault="00841377" w:rsidP="00841377">
            <w:pPr>
              <w:jc w:val="center"/>
            </w:pPr>
          </w:p>
        </w:tc>
      </w:tr>
      <w:tr w:rsidR="00841377" w:rsidRPr="00954EDF" w14:paraId="52B80E62" w14:textId="77777777" w:rsidTr="00841377">
        <w:tc>
          <w:tcPr>
            <w:tcW w:w="510" w:type="dxa"/>
          </w:tcPr>
          <w:p w14:paraId="52B80E5C" w14:textId="77777777" w:rsidR="00841377" w:rsidRPr="00954EDF" w:rsidRDefault="00841377" w:rsidP="00B87E5B">
            <w:pPr>
              <w:rPr>
                <w:rStyle w:val="RCRood"/>
              </w:rPr>
            </w:pPr>
            <w:bookmarkStart w:id="44" w:name="rc_ba_vaardigheidsdoel2_1"/>
            <w:bookmarkEnd w:id="43"/>
            <w:r w:rsidRPr="00954EDF">
              <w:rPr>
                <w:rStyle w:val="RCRood"/>
              </w:rPr>
              <w:t>2.</w:t>
            </w:r>
          </w:p>
        </w:tc>
        <w:sdt>
          <w:sdtPr>
            <w:id w:val="1364557176"/>
            <w:placeholder>
              <w:docPart w:val="C4E86F5E4EED4AF790FD4E174F9C5BE8"/>
            </w:placeholder>
            <w:dataBinding w:prefixMappings="xmlns:ns0='http://schemas.eformity.nl/radiuscollege/onderwijsvorm/2015/04/vaardigheidsdoelen' " w:xpath="/ns0:vaardigheidsdoelen[1]/ns0:vaardigheidsdoel2[1]/ns0:kruispunt[1]" w:storeItemID="{BB253B17-4894-4177-9EB3-CAF52E3F5447}"/>
            <w:text/>
          </w:sdtPr>
          <w:sdtEndPr/>
          <w:sdtContent>
            <w:tc>
              <w:tcPr>
                <w:tcW w:w="1418" w:type="dxa"/>
              </w:tcPr>
              <w:p w14:paraId="52B80E5D" w14:textId="77777777" w:rsidR="00841377" w:rsidRPr="00954EDF" w:rsidRDefault="00497EBD" w:rsidP="00B87E5B">
                <w:r>
                  <w:t>B1-K1-W1-R</w:t>
                </w:r>
              </w:p>
            </w:tc>
          </w:sdtContent>
        </w:sdt>
        <w:sdt>
          <w:sdtPr>
            <w:id w:val="1472554721"/>
            <w:placeholder>
              <w:docPart w:val="46DBA3EB71254B3DB5F69E82B231EFF0"/>
            </w:placeholder>
            <w:dataBinding w:prefixMappings="xmlns:ns0='http://schemas.eformity.nl/radiuscollege/onderwijsvorm/2015/04/vaardigheidsdoelen' " w:xpath="/ns0:vaardigheidsdoelen[1]/ns0:vaardigheidsdoel2[1]/ns0:niveau[1]" w:storeItemID="{BB253B17-4894-4177-9EB3-CAF52E3F5447}"/>
            <w:dropDownList w:lastValue="B">
              <w:listItem w:value="Niveau"/>
              <w:listItem w:displayText="BB" w:value="BB"/>
              <w:listItem w:displayText="G" w:value="G"/>
              <w:listItem w:displayText="B" w:value="B"/>
            </w:dropDownList>
          </w:sdtPr>
          <w:sdtEndPr/>
          <w:sdtContent>
            <w:tc>
              <w:tcPr>
                <w:tcW w:w="850" w:type="dxa"/>
              </w:tcPr>
              <w:p w14:paraId="52B80E5E" w14:textId="77777777" w:rsidR="00841377" w:rsidRPr="00954EDF" w:rsidRDefault="00497EBD" w:rsidP="00B87E5B">
                <w:r>
                  <w:t>B</w:t>
                </w:r>
              </w:p>
            </w:tc>
          </w:sdtContent>
        </w:sdt>
        <w:sdt>
          <w:sdtPr>
            <w:id w:val="1368254853"/>
            <w:placeholder>
              <w:docPart w:val="A39722C1E5044BA2AB49C0B6B3521615"/>
            </w:placeholder>
            <w:dataBinding w:prefixMappings="xmlns:ns0='http://schemas.eformity.nl/radiuscollege/onderwijsvorm/2015/04/vaardigheidsdoelen' " w:xpath="/ns0:vaardigheidsdoelen[1]/ns0:vaardigheidsdoel2[1]/ns0:omschrijving[1]" w:storeItemID="{BB253B17-4894-4177-9EB3-CAF52E3F5447}"/>
            <w:text/>
          </w:sdtPr>
          <w:sdtEndPr/>
          <w:sdtContent>
            <w:tc>
              <w:tcPr>
                <w:tcW w:w="5954" w:type="dxa"/>
                <w:gridSpan w:val="2"/>
              </w:tcPr>
              <w:p w14:paraId="52B80E5F" w14:textId="77777777" w:rsidR="00841377" w:rsidRPr="00954EDF" w:rsidRDefault="00497EBD" w:rsidP="00D93E4E">
                <w:r>
                  <w:t>Specifieke latere wensen van de klant zijn in beeld gebracht</w:t>
                </w:r>
              </w:p>
            </w:tc>
          </w:sdtContent>
        </w:sdt>
        <w:tc>
          <w:tcPr>
            <w:tcW w:w="567" w:type="dxa"/>
          </w:tcPr>
          <w:p w14:paraId="52B80E60" w14:textId="77777777" w:rsidR="00841377" w:rsidRDefault="00841377" w:rsidP="00841377">
            <w:pPr>
              <w:jc w:val="center"/>
            </w:pPr>
          </w:p>
        </w:tc>
        <w:tc>
          <w:tcPr>
            <w:tcW w:w="567" w:type="dxa"/>
          </w:tcPr>
          <w:p w14:paraId="52B80E61" w14:textId="77777777" w:rsidR="00841377" w:rsidRDefault="00841377" w:rsidP="00841377">
            <w:pPr>
              <w:jc w:val="center"/>
            </w:pPr>
          </w:p>
        </w:tc>
      </w:tr>
      <w:tr w:rsidR="00841377" w:rsidRPr="00954EDF" w14:paraId="52B80E69" w14:textId="77777777" w:rsidTr="00841377">
        <w:tc>
          <w:tcPr>
            <w:tcW w:w="510" w:type="dxa"/>
          </w:tcPr>
          <w:p w14:paraId="52B80E63" w14:textId="77777777" w:rsidR="00841377" w:rsidRPr="00954EDF" w:rsidRDefault="00841377" w:rsidP="00B87E5B">
            <w:pPr>
              <w:rPr>
                <w:rStyle w:val="RCRood"/>
              </w:rPr>
            </w:pPr>
            <w:bookmarkStart w:id="45" w:name="rc_ba_vaardigheidsdoel3_1"/>
            <w:bookmarkEnd w:id="44"/>
            <w:r w:rsidRPr="00954EDF">
              <w:rPr>
                <w:rStyle w:val="RCRood"/>
              </w:rPr>
              <w:t>3.</w:t>
            </w:r>
          </w:p>
        </w:tc>
        <w:sdt>
          <w:sdtPr>
            <w:id w:val="98686211"/>
            <w:placeholder>
              <w:docPart w:val="C11F0A509F7F4DCCAF4F1737941AAEF1"/>
            </w:placeholder>
            <w:dataBinding w:prefixMappings="xmlns:ns0='http://schemas.eformity.nl/radiuscollege/onderwijsvorm/2015/04/vaardigheidsdoelen' " w:xpath="/ns0:vaardigheidsdoelen[1]/ns0:vaardigheidsdoel3[1]/ns0:kruispunt[1]" w:storeItemID="{BB253B17-4894-4177-9EB3-CAF52E3F5447}"/>
            <w:text/>
          </w:sdtPr>
          <w:sdtEndPr/>
          <w:sdtContent>
            <w:tc>
              <w:tcPr>
                <w:tcW w:w="1418" w:type="dxa"/>
              </w:tcPr>
              <w:p w14:paraId="52B80E64" w14:textId="77777777" w:rsidR="00841377" w:rsidRPr="00954EDF" w:rsidRDefault="00497EBD" w:rsidP="00B87E5B">
                <w:r>
                  <w:t>B1-K1-W1-Y</w:t>
                </w:r>
              </w:p>
            </w:tc>
          </w:sdtContent>
        </w:sdt>
        <w:sdt>
          <w:sdtPr>
            <w:id w:val="-1919091030"/>
            <w:placeholder>
              <w:docPart w:val="EBC24EFAA2B94739BFED9A9698742328"/>
            </w:placeholder>
            <w:dataBinding w:prefixMappings="xmlns:ns0='http://schemas.eformity.nl/radiuscollege/onderwijsvorm/2015/04/vaardigheidsdoelen' " w:xpath="/ns0:vaardigheidsdoelen[1]/ns0:vaardigheidsdoel3[1]/ns0:niveau[1]" w:storeItemID="{BB253B17-4894-4177-9EB3-CAF52E3F5447}"/>
            <w:dropDownList w:lastValue="B">
              <w:listItem w:value="Niveau"/>
              <w:listItem w:displayText="BB" w:value="BB"/>
              <w:listItem w:displayText="G" w:value="G"/>
              <w:listItem w:displayText="B" w:value="B"/>
            </w:dropDownList>
          </w:sdtPr>
          <w:sdtEndPr/>
          <w:sdtContent>
            <w:tc>
              <w:tcPr>
                <w:tcW w:w="850" w:type="dxa"/>
              </w:tcPr>
              <w:p w14:paraId="52B80E65" w14:textId="77777777" w:rsidR="00841377" w:rsidRPr="00954EDF" w:rsidRDefault="00497EBD" w:rsidP="00B87E5B">
                <w:r>
                  <w:t>B</w:t>
                </w:r>
              </w:p>
            </w:tc>
          </w:sdtContent>
        </w:sdt>
        <w:tc>
          <w:tcPr>
            <w:tcW w:w="5954" w:type="dxa"/>
            <w:gridSpan w:val="2"/>
          </w:tcPr>
          <w:p w14:paraId="52B80E66" w14:textId="77777777" w:rsidR="00841377" w:rsidRPr="00954EDF" w:rsidRDefault="009151D4" w:rsidP="00D02712">
            <w:r>
              <w:t>Op een nette en correctie manier wordt contact opgenomen</w:t>
            </w:r>
          </w:p>
        </w:tc>
        <w:tc>
          <w:tcPr>
            <w:tcW w:w="567" w:type="dxa"/>
          </w:tcPr>
          <w:p w14:paraId="52B80E67" w14:textId="77777777" w:rsidR="00841377" w:rsidRDefault="00841377" w:rsidP="00841377">
            <w:pPr>
              <w:jc w:val="center"/>
            </w:pPr>
          </w:p>
        </w:tc>
        <w:tc>
          <w:tcPr>
            <w:tcW w:w="567" w:type="dxa"/>
          </w:tcPr>
          <w:p w14:paraId="52B80E68" w14:textId="77777777" w:rsidR="00841377" w:rsidRDefault="00841377" w:rsidP="00841377">
            <w:pPr>
              <w:jc w:val="center"/>
            </w:pPr>
          </w:p>
        </w:tc>
      </w:tr>
      <w:tr w:rsidR="00841377" w:rsidRPr="00954EDF" w14:paraId="52B80E70" w14:textId="77777777" w:rsidTr="00841377">
        <w:tc>
          <w:tcPr>
            <w:tcW w:w="510" w:type="dxa"/>
          </w:tcPr>
          <w:p w14:paraId="52B80E6A" w14:textId="77777777" w:rsidR="00841377" w:rsidRPr="00954EDF" w:rsidRDefault="00841377" w:rsidP="00B87E5B">
            <w:pPr>
              <w:rPr>
                <w:rStyle w:val="RCRood"/>
              </w:rPr>
            </w:pPr>
            <w:bookmarkStart w:id="46" w:name="rc_ba_vaardigheidsdoel4_1"/>
            <w:bookmarkEnd w:id="45"/>
            <w:r w:rsidRPr="00954EDF">
              <w:rPr>
                <w:rStyle w:val="RCRood"/>
              </w:rPr>
              <w:t>4.</w:t>
            </w:r>
          </w:p>
        </w:tc>
        <w:tc>
          <w:tcPr>
            <w:tcW w:w="1418" w:type="dxa"/>
          </w:tcPr>
          <w:p w14:paraId="52B80E6B" w14:textId="77777777" w:rsidR="00841377" w:rsidRPr="00954EDF" w:rsidRDefault="002130EA" w:rsidP="00B87E5B">
            <w:r>
              <w:t>B1-K1-W2</w:t>
            </w:r>
            <w:r w:rsidR="00EE372F">
              <w:t>-</w:t>
            </w:r>
            <w:r>
              <w:t>E</w:t>
            </w:r>
          </w:p>
        </w:tc>
        <w:sdt>
          <w:sdtPr>
            <w:id w:val="523375178"/>
            <w:placeholder>
              <w:docPart w:val="F3AAB76ACD9D40499E80D22926F676E3"/>
            </w:placeholder>
            <w:dataBinding w:prefixMappings="xmlns:ns0='http://schemas.eformity.nl/radiuscollege/onderwijsvorm/2015/04/vaardigheidsdoelen' " w:xpath="/ns0:vaardigheidsdoelen[1]/ns0:vaardigheidsdoel4[1]/ns0:niveau[1]" w:storeItemID="{BB253B17-4894-4177-9EB3-CAF52E3F5447}"/>
            <w:dropDownList w:lastValue="B">
              <w:listItem w:value="Niveau"/>
              <w:listItem w:displayText="BB" w:value="BB"/>
              <w:listItem w:displayText="G" w:value="G"/>
              <w:listItem w:displayText="B" w:value="B"/>
            </w:dropDownList>
          </w:sdtPr>
          <w:sdtEndPr/>
          <w:sdtContent>
            <w:tc>
              <w:tcPr>
                <w:tcW w:w="850" w:type="dxa"/>
              </w:tcPr>
              <w:p w14:paraId="52B80E6C" w14:textId="77777777" w:rsidR="00841377" w:rsidRPr="00954EDF" w:rsidRDefault="00497EBD" w:rsidP="00B87E5B">
                <w:r>
                  <w:t>B</w:t>
                </w:r>
              </w:p>
            </w:tc>
          </w:sdtContent>
        </w:sdt>
        <w:sdt>
          <w:sdtPr>
            <w:id w:val="1993667181"/>
            <w:placeholder>
              <w:docPart w:val="5567F32EEC314B82AACCDE843D2A7E61"/>
            </w:placeholder>
            <w:dataBinding w:prefixMappings="xmlns:ns0='http://schemas.eformity.nl/radiuscollege/onderwijsvorm/2015/04/vaardigheidsdoelen' " w:xpath="/ns0:vaardigheidsdoelen[1]/ns0:vaardigheidsdoel4[1]/ns0:omschrijving[1]" w:storeItemID="{BB253B17-4894-4177-9EB3-CAF52E3F5447}"/>
            <w:text/>
          </w:sdtPr>
          <w:sdtEndPr/>
          <w:sdtContent>
            <w:tc>
              <w:tcPr>
                <w:tcW w:w="5954" w:type="dxa"/>
                <w:gridSpan w:val="2"/>
              </w:tcPr>
              <w:p w14:paraId="52B80E6D" w14:textId="77777777" w:rsidR="00841377" w:rsidRPr="00954EDF" w:rsidRDefault="00497EBD" w:rsidP="00736EAA">
                <w:r>
                  <w:t>Samenwerking krijgt professionele vormgeving</w:t>
                </w:r>
              </w:p>
            </w:tc>
          </w:sdtContent>
        </w:sdt>
        <w:tc>
          <w:tcPr>
            <w:tcW w:w="567" w:type="dxa"/>
          </w:tcPr>
          <w:p w14:paraId="52B80E6E" w14:textId="77777777" w:rsidR="00841377" w:rsidRDefault="00841377" w:rsidP="00841377">
            <w:pPr>
              <w:jc w:val="center"/>
            </w:pPr>
          </w:p>
        </w:tc>
        <w:tc>
          <w:tcPr>
            <w:tcW w:w="567" w:type="dxa"/>
          </w:tcPr>
          <w:p w14:paraId="52B80E6F" w14:textId="77777777" w:rsidR="00841377" w:rsidRDefault="00841377" w:rsidP="00841377">
            <w:pPr>
              <w:jc w:val="center"/>
            </w:pPr>
          </w:p>
        </w:tc>
      </w:tr>
      <w:tr w:rsidR="00841377" w:rsidRPr="00954EDF" w14:paraId="52B80E77" w14:textId="77777777" w:rsidTr="00841377">
        <w:tc>
          <w:tcPr>
            <w:tcW w:w="510" w:type="dxa"/>
          </w:tcPr>
          <w:p w14:paraId="52B80E71" w14:textId="77777777" w:rsidR="00841377" w:rsidRPr="00954EDF" w:rsidRDefault="00841377" w:rsidP="00B87E5B">
            <w:pPr>
              <w:rPr>
                <w:rStyle w:val="RCRood"/>
              </w:rPr>
            </w:pPr>
            <w:bookmarkStart w:id="47" w:name="rc_ba_vaardigheidsdoel5_1"/>
            <w:bookmarkEnd w:id="46"/>
            <w:r w:rsidRPr="00954EDF">
              <w:rPr>
                <w:rStyle w:val="RCRood"/>
              </w:rPr>
              <w:t>5.</w:t>
            </w:r>
          </w:p>
        </w:tc>
        <w:sdt>
          <w:sdtPr>
            <w:id w:val="-1175032787"/>
            <w:placeholder>
              <w:docPart w:val="7BB9CF84AE6E41F58BAC344BFA7636DB"/>
            </w:placeholder>
            <w:dataBinding w:prefixMappings="xmlns:ns0='http://schemas.eformity.nl/radiuscollege/onderwijsvorm/2015/04/vaardigheidsdoelen' " w:xpath="/ns0:vaardigheidsdoelen[1]/ns0:vaardigheidsdoel5[1]/ns0:kruispunt[1]" w:storeItemID="{BB253B17-4894-4177-9EB3-CAF52E3F5447}"/>
            <w:text/>
          </w:sdtPr>
          <w:sdtEndPr/>
          <w:sdtContent>
            <w:tc>
              <w:tcPr>
                <w:tcW w:w="1418" w:type="dxa"/>
              </w:tcPr>
              <w:p w14:paraId="52B80E72" w14:textId="77777777" w:rsidR="00841377" w:rsidRPr="00954EDF" w:rsidRDefault="00497EBD" w:rsidP="00B87E5B">
                <w:r>
                  <w:t>B1-K1-W2-Q</w:t>
                </w:r>
              </w:p>
            </w:tc>
          </w:sdtContent>
        </w:sdt>
        <w:sdt>
          <w:sdtPr>
            <w:id w:val="1121349609"/>
            <w:placeholder>
              <w:docPart w:val="3FFBC000CD0244A79FCDD5D753585B86"/>
            </w:placeholder>
            <w:dataBinding w:prefixMappings="xmlns:ns0='http://schemas.eformity.nl/radiuscollege/onderwijsvorm/2015/04/vaardigheidsdoelen' " w:xpath="/ns0:vaardigheidsdoelen[1]/ns0:vaardigheidsdoel5[1]/ns0:niveau[1]" w:storeItemID="{BB253B17-4894-4177-9EB3-CAF52E3F5447}"/>
            <w:dropDownList w:lastValue="B">
              <w:listItem w:value="Niveau"/>
              <w:listItem w:displayText="BB" w:value="BB"/>
              <w:listItem w:displayText="G" w:value="G"/>
              <w:listItem w:displayText="B" w:value="B"/>
            </w:dropDownList>
          </w:sdtPr>
          <w:sdtEndPr/>
          <w:sdtContent>
            <w:tc>
              <w:tcPr>
                <w:tcW w:w="850" w:type="dxa"/>
              </w:tcPr>
              <w:p w14:paraId="52B80E73" w14:textId="77777777" w:rsidR="00841377" w:rsidRPr="00954EDF" w:rsidRDefault="00497EBD" w:rsidP="00B87E5B">
                <w:r>
                  <w:t>B</w:t>
                </w:r>
              </w:p>
            </w:tc>
          </w:sdtContent>
        </w:sdt>
        <w:sdt>
          <w:sdtPr>
            <w:id w:val="2040932408"/>
            <w:placeholder>
              <w:docPart w:val="8B8C1CC034FF424A9BBFC23BFD693D86"/>
            </w:placeholder>
            <w:dataBinding w:prefixMappings="xmlns:ns0='http://schemas.eformity.nl/radiuscollege/onderwijsvorm/2015/04/vaardigheidsdoelen' " w:xpath="/ns0:vaardigheidsdoelen[1]/ns0:vaardigheidsdoel5[1]/ns0:omschrijving[1]" w:storeItemID="{BB253B17-4894-4177-9EB3-CAF52E3F5447}"/>
            <w:text/>
          </w:sdtPr>
          <w:sdtEndPr/>
          <w:sdtContent>
            <w:tc>
              <w:tcPr>
                <w:tcW w:w="5954" w:type="dxa"/>
                <w:gridSpan w:val="2"/>
              </w:tcPr>
              <w:p w14:paraId="52B80E74" w14:textId="77777777" w:rsidR="00841377" w:rsidRPr="00954EDF" w:rsidRDefault="00497EBD" w:rsidP="00683FCD">
                <w:r>
                  <w:t>De taakverdeling is in een planning opgenomen</w:t>
                </w:r>
              </w:p>
            </w:tc>
          </w:sdtContent>
        </w:sdt>
        <w:tc>
          <w:tcPr>
            <w:tcW w:w="567" w:type="dxa"/>
          </w:tcPr>
          <w:p w14:paraId="52B80E75" w14:textId="77777777" w:rsidR="00841377" w:rsidRDefault="00841377" w:rsidP="00841377">
            <w:pPr>
              <w:jc w:val="center"/>
            </w:pPr>
          </w:p>
        </w:tc>
        <w:tc>
          <w:tcPr>
            <w:tcW w:w="567" w:type="dxa"/>
          </w:tcPr>
          <w:p w14:paraId="52B80E76" w14:textId="77777777" w:rsidR="00841377" w:rsidRDefault="00841377" w:rsidP="00841377">
            <w:pPr>
              <w:jc w:val="center"/>
            </w:pPr>
          </w:p>
        </w:tc>
      </w:tr>
      <w:tr w:rsidR="00841377" w:rsidRPr="00954EDF" w14:paraId="52B80E7E" w14:textId="77777777" w:rsidTr="000416D2">
        <w:tc>
          <w:tcPr>
            <w:tcW w:w="510" w:type="dxa"/>
            <w:tcBorders>
              <w:bottom w:val="single" w:sz="4" w:space="0" w:color="E30613" w:themeColor="accent1"/>
            </w:tcBorders>
          </w:tcPr>
          <w:p w14:paraId="52B80E78" w14:textId="77777777" w:rsidR="00841377" w:rsidRPr="005905F5" w:rsidRDefault="00841377" w:rsidP="00B87E5B">
            <w:pPr>
              <w:rPr>
                <w:rStyle w:val="RCRood"/>
              </w:rPr>
            </w:pPr>
            <w:bookmarkStart w:id="48" w:name="rc_ba_vaardigheidsdoel6_1"/>
            <w:bookmarkEnd w:id="47"/>
            <w:r w:rsidRPr="005905F5">
              <w:rPr>
                <w:rStyle w:val="RCRood"/>
              </w:rPr>
              <w:t>6.</w:t>
            </w:r>
          </w:p>
        </w:tc>
        <w:sdt>
          <w:sdtPr>
            <w:id w:val="711466554"/>
            <w:placeholder>
              <w:docPart w:val="A7F835B7503C4A9A9CB804935E3D0CFD"/>
            </w:placeholder>
            <w:dataBinding w:prefixMappings="xmlns:ns0='http://schemas.eformity.nl/radiuscollege/onderwijsvorm/2015/04/vaardigheidsdoelen' " w:xpath="/ns0:vaardigheidsdoelen[1]/ns0:vaardigheidsdoel6[1]/ns0:kruispunt[1]" w:storeItemID="{BB253B17-4894-4177-9EB3-CAF52E3F5447}"/>
            <w:text/>
          </w:sdtPr>
          <w:sdtEndPr/>
          <w:sdtContent>
            <w:tc>
              <w:tcPr>
                <w:tcW w:w="1418" w:type="dxa"/>
                <w:tcBorders>
                  <w:bottom w:val="single" w:sz="4" w:space="0" w:color="E30613" w:themeColor="accent1"/>
                </w:tcBorders>
              </w:tcPr>
              <w:p w14:paraId="52B80E79" w14:textId="77777777" w:rsidR="00841377" w:rsidRPr="005905F5" w:rsidRDefault="00497EBD" w:rsidP="00B87E5B">
                <w:r>
                  <w:t>B1-K1-W3-M</w:t>
                </w:r>
              </w:p>
            </w:tc>
          </w:sdtContent>
        </w:sdt>
        <w:sdt>
          <w:sdtPr>
            <w:id w:val="-1613275830"/>
            <w:placeholder>
              <w:docPart w:val="F58C39EAFD2541088052964BF918BA63"/>
            </w:placeholder>
            <w:dataBinding w:prefixMappings="xmlns:ns0='http://schemas.eformity.nl/radiuscollege/onderwijsvorm/2015/04/vaardigheidsdoelen' " w:xpath="/ns0:vaardigheidsdoelen[1]/ns0:vaardigheidsdoel6[1]/ns0:niveau[1]" w:storeItemID="{BB253B17-4894-4177-9EB3-CAF52E3F5447}"/>
            <w:dropDownList w:lastValue="B">
              <w:listItem w:value="Niveau"/>
              <w:listItem w:displayText="BB" w:value="BB"/>
              <w:listItem w:displayText="G" w:value="G"/>
              <w:listItem w:displayText="B" w:value="B"/>
            </w:dropDownList>
          </w:sdtPr>
          <w:sdtEndPr/>
          <w:sdtContent>
            <w:tc>
              <w:tcPr>
                <w:tcW w:w="850" w:type="dxa"/>
                <w:tcBorders>
                  <w:bottom w:val="single" w:sz="4" w:space="0" w:color="E30613" w:themeColor="accent1"/>
                </w:tcBorders>
              </w:tcPr>
              <w:p w14:paraId="52B80E7A" w14:textId="77777777" w:rsidR="00841377" w:rsidRPr="005905F5" w:rsidRDefault="00497EBD" w:rsidP="00B87E5B">
                <w:r>
                  <w:t>B</w:t>
                </w:r>
              </w:p>
            </w:tc>
          </w:sdtContent>
        </w:sdt>
        <w:tc>
          <w:tcPr>
            <w:tcW w:w="5954" w:type="dxa"/>
            <w:gridSpan w:val="2"/>
            <w:tcBorders>
              <w:bottom w:val="single" w:sz="4" w:space="0" w:color="E30613" w:themeColor="accent1"/>
            </w:tcBorders>
          </w:tcPr>
          <w:p w14:paraId="52B80E7B" w14:textId="77777777" w:rsidR="00841377" w:rsidRPr="005905F5" w:rsidRDefault="009151D4" w:rsidP="009151D4">
            <w:r>
              <w:t>Een aangeleverd functioneel ontwerp wordt gebruikt om een applicatie te maken</w:t>
            </w:r>
          </w:p>
        </w:tc>
        <w:tc>
          <w:tcPr>
            <w:tcW w:w="567" w:type="dxa"/>
          </w:tcPr>
          <w:p w14:paraId="52B80E7C" w14:textId="77777777" w:rsidR="00841377" w:rsidRDefault="00841377" w:rsidP="00841377">
            <w:pPr>
              <w:jc w:val="center"/>
            </w:pPr>
          </w:p>
        </w:tc>
        <w:tc>
          <w:tcPr>
            <w:tcW w:w="567" w:type="dxa"/>
          </w:tcPr>
          <w:p w14:paraId="52B80E7D" w14:textId="77777777" w:rsidR="00841377" w:rsidRDefault="00841377" w:rsidP="00841377">
            <w:pPr>
              <w:jc w:val="center"/>
            </w:pPr>
          </w:p>
        </w:tc>
      </w:tr>
      <w:tr w:rsidR="00841377" w:rsidRPr="00954EDF" w14:paraId="52B80E85" w14:textId="77777777" w:rsidTr="000416D2">
        <w:tc>
          <w:tcPr>
            <w:tcW w:w="510" w:type="dxa"/>
            <w:tcBorders>
              <w:top w:val="single" w:sz="4" w:space="0" w:color="E30613" w:themeColor="accent1"/>
              <w:bottom w:val="single" w:sz="4" w:space="0" w:color="auto"/>
            </w:tcBorders>
          </w:tcPr>
          <w:p w14:paraId="52B80E7F" w14:textId="77777777" w:rsidR="00841377" w:rsidRPr="006312A4" w:rsidRDefault="00841377" w:rsidP="00B87E5B">
            <w:pPr>
              <w:rPr>
                <w:rStyle w:val="RCRood"/>
              </w:rPr>
            </w:pPr>
            <w:bookmarkStart w:id="49" w:name="rc_ba_vaardigheidsdoel7_1"/>
            <w:bookmarkEnd w:id="48"/>
            <w:r w:rsidRPr="006312A4">
              <w:rPr>
                <w:rStyle w:val="RCRood"/>
              </w:rPr>
              <w:t>7.</w:t>
            </w:r>
          </w:p>
        </w:tc>
        <w:sdt>
          <w:sdtPr>
            <w:id w:val="-426808238"/>
            <w:placeholder>
              <w:docPart w:val="87CD7C7FBD124EAEA97B37295014EDD6"/>
            </w:placeholder>
            <w:dataBinding w:prefixMappings="xmlns:ns0='http://schemas.eformity.nl/radiuscollege/onderwijsvorm/2015/04/vaardigheidsdoelen' " w:xpath="/ns0:vaardigheidsdoelen[1]/ns0:vaardigheidsdoel7[1]/ns0:kruispunt[1]" w:storeItemID="{BB253B17-4894-4177-9EB3-CAF52E3F5447}"/>
            <w:text/>
          </w:sdtPr>
          <w:sdtEndPr/>
          <w:sdtContent>
            <w:tc>
              <w:tcPr>
                <w:tcW w:w="1418" w:type="dxa"/>
                <w:tcBorders>
                  <w:top w:val="single" w:sz="4" w:space="0" w:color="E30613" w:themeColor="accent1"/>
                  <w:bottom w:val="single" w:sz="12" w:space="0" w:color="auto"/>
                </w:tcBorders>
              </w:tcPr>
              <w:p w14:paraId="52B80E80" w14:textId="77777777" w:rsidR="00841377" w:rsidRPr="006312A4" w:rsidRDefault="00497EBD" w:rsidP="006B31CA">
                <w:r>
                  <w:t>B1-K1-W3-U</w:t>
                </w:r>
              </w:p>
            </w:tc>
          </w:sdtContent>
        </w:sdt>
        <w:sdt>
          <w:sdtPr>
            <w:id w:val="-1843396874"/>
            <w:placeholder>
              <w:docPart w:val="AAD6316879504EDE891D50524DC0B292"/>
            </w:placeholder>
            <w:dataBinding w:prefixMappings="xmlns:ns0='http://schemas.eformity.nl/radiuscollege/onderwijsvorm/2015/04/vaardigheidsdoelen' " w:xpath="/ns0:vaardigheidsdoelen[1]/ns0:vaardigheidsdoel7[1]/ns0:niveau[1]" w:storeItemID="{BB253B17-4894-4177-9EB3-CAF52E3F5447}"/>
            <w:dropDownList w:lastValue="B">
              <w:listItem w:value="Niveau"/>
              <w:listItem w:displayText="BB" w:value="BB"/>
              <w:listItem w:displayText="G" w:value="G"/>
              <w:listItem w:displayText="B" w:value="B"/>
            </w:dropDownList>
          </w:sdtPr>
          <w:sdtEndPr/>
          <w:sdtContent>
            <w:tc>
              <w:tcPr>
                <w:tcW w:w="850" w:type="dxa"/>
                <w:tcBorders>
                  <w:top w:val="single" w:sz="4" w:space="0" w:color="E30613" w:themeColor="accent1"/>
                  <w:bottom w:val="single" w:sz="12" w:space="0" w:color="auto"/>
                </w:tcBorders>
              </w:tcPr>
              <w:p w14:paraId="52B80E81" w14:textId="77777777" w:rsidR="00841377" w:rsidRPr="006312A4" w:rsidRDefault="00497EBD" w:rsidP="00B87E5B">
                <w:r>
                  <w:t>B</w:t>
                </w:r>
              </w:p>
            </w:tc>
          </w:sdtContent>
        </w:sdt>
        <w:sdt>
          <w:sdtPr>
            <w:id w:val="-1162924129"/>
            <w:placeholder>
              <w:docPart w:val="BB220421A7B942969032BBC9389BD100"/>
            </w:placeholder>
            <w:dataBinding w:prefixMappings="xmlns:ns0='http://schemas.eformity.nl/radiuscollege/onderwijsvorm/2015/04/vaardigheidsdoelen' " w:xpath="/ns0:vaardigheidsdoelen[1]/ns0:vaardigheidsdoel7[1]/ns0:omschrijving[1]" w:storeItemID="{BB253B17-4894-4177-9EB3-CAF52E3F5447}"/>
            <w:text/>
          </w:sdtPr>
          <w:sdtEndPr/>
          <w:sdtContent>
            <w:tc>
              <w:tcPr>
                <w:tcW w:w="5954" w:type="dxa"/>
                <w:gridSpan w:val="2"/>
                <w:tcBorders>
                  <w:top w:val="single" w:sz="4" w:space="0" w:color="E30613" w:themeColor="accent1"/>
                  <w:bottom w:val="single" w:sz="12" w:space="0" w:color="auto"/>
                </w:tcBorders>
              </w:tcPr>
              <w:p w14:paraId="52B80E82" w14:textId="77777777" w:rsidR="00841377" w:rsidRPr="006312A4" w:rsidRDefault="00497EBD" w:rsidP="00683FCD">
                <w:r>
                  <w:t>Gegeven opdracht wordt aangepast</w:t>
                </w:r>
              </w:p>
            </w:tc>
          </w:sdtContent>
        </w:sdt>
        <w:tc>
          <w:tcPr>
            <w:tcW w:w="567" w:type="dxa"/>
          </w:tcPr>
          <w:p w14:paraId="52B80E83" w14:textId="77777777" w:rsidR="00841377" w:rsidRDefault="00841377" w:rsidP="00841377">
            <w:pPr>
              <w:jc w:val="center"/>
            </w:pPr>
          </w:p>
        </w:tc>
        <w:tc>
          <w:tcPr>
            <w:tcW w:w="567" w:type="dxa"/>
          </w:tcPr>
          <w:p w14:paraId="52B80E84" w14:textId="77777777" w:rsidR="00841377" w:rsidRDefault="00841377" w:rsidP="00841377">
            <w:pPr>
              <w:jc w:val="center"/>
            </w:pPr>
          </w:p>
        </w:tc>
      </w:tr>
      <w:tr w:rsidR="00841377" w:rsidRPr="00954EDF" w14:paraId="52B80E8C" w14:textId="77777777" w:rsidTr="00B51C80">
        <w:tc>
          <w:tcPr>
            <w:tcW w:w="510" w:type="dxa"/>
            <w:tcBorders>
              <w:top w:val="single" w:sz="4" w:space="0" w:color="auto"/>
            </w:tcBorders>
          </w:tcPr>
          <w:p w14:paraId="52B80E86" w14:textId="77777777" w:rsidR="00841377" w:rsidRPr="005905F5" w:rsidRDefault="00841377" w:rsidP="00B87E5B">
            <w:pPr>
              <w:rPr>
                <w:rStyle w:val="RCRood"/>
              </w:rPr>
            </w:pPr>
            <w:bookmarkStart w:id="50" w:name="rc_ba_vaardigheidsdoel8_1"/>
            <w:bookmarkEnd w:id="49"/>
            <w:r w:rsidRPr="005905F5">
              <w:rPr>
                <w:rStyle w:val="RCRood"/>
              </w:rPr>
              <w:t>8.</w:t>
            </w:r>
          </w:p>
        </w:tc>
        <w:sdt>
          <w:sdtPr>
            <w:id w:val="-749741523"/>
            <w:placeholder>
              <w:docPart w:val="5232552571914E22B313B84D5E00FF6B"/>
            </w:placeholder>
            <w:dataBinding w:prefixMappings="xmlns:ns0='http://schemas.eformity.nl/radiuscollege/onderwijsvorm/2015/04/vaardigheidsdoelen' " w:xpath="/ns0:vaardigheidsdoelen[1]/ns0:vaardigheidsdoel8[1]/ns0:kruispunt[1]" w:storeItemID="{BB253B17-4894-4177-9EB3-CAF52E3F5447}"/>
            <w:text/>
          </w:sdtPr>
          <w:sdtEndPr/>
          <w:sdtContent>
            <w:tc>
              <w:tcPr>
                <w:tcW w:w="1418" w:type="dxa"/>
                <w:tcBorders>
                  <w:top w:val="single" w:sz="12" w:space="0" w:color="auto"/>
                </w:tcBorders>
              </w:tcPr>
              <w:p w14:paraId="52B80E87" w14:textId="77777777" w:rsidR="00841377" w:rsidRPr="005905F5" w:rsidRDefault="00497EBD" w:rsidP="00B87E5B">
                <w:r>
                  <w:t>B1-K2-W1-L</w:t>
                </w:r>
              </w:p>
            </w:tc>
          </w:sdtContent>
        </w:sdt>
        <w:sdt>
          <w:sdtPr>
            <w:id w:val="-586691044"/>
            <w:placeholder>
              <w:docPart w:val="C2BA5556E6844D679A79F77D7B5E031D"/>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EndPr/>
          <w:sdtContent>
            <w:tc>
              <w:tcPr>
                <w:tcW w:w="850" w:type="dxa"/>
                <w:tcBorders>
                  <w:top w:val="single" w:sz="12" w:space="0" w:color="auto"/>
                </w:tcBorders>
              </w:tcPr>
              <w:p w14:paraId="52B80E88" w14:textId="77777777" w:rsidR="00841377" w:rsidRPr="005905F5" w:rsidRDefault="00497EBD" w:rsidP="00B87E5B">
                <w:r>
                  <w:t>B</w:t>
                </w:r>
              </w:p>
            </w:tc>
          </w:sdtContent>
        </w:sdt>
        <w:tc>
          <w:tcPr>
            <w:tcW w:w="5954" w:type="dxa"/>
            <w:gridSpan w:val="2"/>
            <w:tcBorders>
              <w:top w:val="single" w:sz="12" w:space="0" w:color="auto"/>
            </w:tcBorders>
          </w:tcPr>
          <w:p w14:paraId="52B80E89" w14:textId="77777777" w:rsidR="00841377" w:rsidRPr="005905F5" w:rsidRDefault="00B87E5B" w:rsidP="00B87E5B">
            <w:r w:rsidRPr="005905F5">
              <w:t>Ontwikkelomgeving wordt ingericht</w:t>
            </w:r>
          </w:p>
        </w:tc>
        <w:tc>
          <w:tcPr>
            <w:tcW w:w="567" w:type="dxa"/>
            <w:tcBorders>
              <w:bottom w:val="single" w:sz="4" w:space="0" w:color="E30613" w:themeColor="accent1"/>
            </w:tcBorders>
          </w:tcPr>
          <w:p w14:paraId="52B80E8A" w14:textId="77777777" w:rsidR="00841377" w:rsidRDefault="00841377" w:rsidP="00841377">
            <w:pPr>
              <w:jc w:val="center"/>
            </w:pPr>
          </w:p>
        </w:tc>
        <w:tc>
          <w:tcPr>
            <w:tcW w:w="567" w:type="dxa"/>
            <w:tcBorders>
              <w:bottom w:val="single" w:sz="4" w:space="0" w:color="E30613" w:themeColor="accent1"/>
            </w:tcBorders>
          </w:tcPr>
          <w:p w14:paraId="52B80E8B" w14:textId="77777777" w:rsidR="00841377" w:rsidRDefault="00841377" w:rsidP="00841377">
            <w:pPr>
              <w:jc w:val="center"/>
            </w:pPr>
          </w:p>
        </w:tc>
      </w:tr>
      <w:tr w:rsidR="00FE2476" w:rsidRPr="00954EDF" w14:paraId="52B80E93" w14:textId="77777777" w:rsidTr="00B51C80">
        <w:tc>
          <w:tcPr>
            <w:tcW w:w="510" w:type="dxa"/>
          </w:tcPr>
          <w:p w14:paraId="52B80E8D" w14:textId="77777777" w:rsidR="00FE2476" w:rsidRPr="005905F5" w:rsidRDefault="00FE2476" w:rsidP="00B87E5B">
            <w:pPr>
              <w:rPr>
                <w:rStyle w:val="RCRood"/>
              </w:rPr>
            </w:pPr>
            <w:r w:rsidRPr="005905F5">
              <w:rPr>
                <w:rStyle w:val="RCRood"/>
              </w:rPr>
              <w:t>9.</w:t>
            </w:r>
          </w:p>
        </w:tc>
        <w:tc>
          <w:tcPr>
            <w:tcW w:w="1418" w:type="dxa"/>
          </w:tcPr>
          <w:p w14:paraId="52B80E8E" w14:textId="77777777" w:rsidR="00FE2476" w:rsidRPr="005905F5" w:rsidRDefault="00CA1665" w:rsidP="00B87E5B">
            <w:r w:rsidRPr="005905F5">
              <w:t>B1-K2</w:t>
            </w:r>
            <w:r w:rsidR="007F5741" w:rsidRPr="005905F5">
              <w:t>-</w:t>
            </w:r>
            <w:r w:rsidRPr="005905F5">
              <w:t>W1-M</w:t>
            </w:r>
          </w:p>
        </w:tc>
        <w:tc>
          <w:tcPr>
            <w:tcW w:w="850" w:type="dxa"/>
          </w:tcPr>
          <w:p w14:paraId="52B80E8F" w14:textId="77777777" w:rsidR="00FE2476" w:rsidRPr="005905F5" w:rsidRDefault="005905F5" w:rsidP="00B87E5B">
            <w:r>
              <w:t>B</w:t>
            </w:r>
          </w:p>
        </w:tc>
        <w:tc>
          <w:tcPr>
            <w:tcW w:w="5954" w:type="dxa"/>
            <w:gridSpan w:val="2"/>
          </w:tcPr>
          <w:p w14:paraId="52B80E90" w14:textId="77777777" w:rsidR="00FE2476" w:rsidRPr="005905F5" w:rsidRDefault="00B87E5B" w:rsidP="00B87E5B">
            <w:r w:rsidRPr="005905F5">
              <w:t>Gewenste programma wordt gecodeerd</w:t>
            </w:r>
          </w:p>
        </w:tc>
        <w:tc>
          <w:tcPr>
            <w:tcW w:w="567" w:type="dxa"/>
            <w:tcBorders>
              <w:top w:val="single" w:sz="4" w:space="0" w:color="E30613" w:themeColor="accent1"/>
              <w:bottom w:val="single" w:sz="4" w:space="0" w:color="E30613" w:themeColor="accent1"/>
            </w:tcBorders>
          </w:tcPr>
          <w:p w14:paraId="52B80E91" w14:textId="77777777" w:rsidR="00FE2476" w:rsidRDefault="00FE2476" w:rsidP="00841377">
            <w:pPr>
              <w:jc w:val="center"/>
            </w:pPr>
          </w:p>
        </w:tc>
        <w:tc>
          <w:tcPr>
            <w:tcW w:w="567" w:type="dxa"/>
            <w:tcBorders>
              <w:top w:val="single" w:sz="4" w:space="0" w:color="E30613" w:themeColor="accent1"/>
              <w:bottom w:val="single" w:sz="4" w:space="0" w:color="E30613" w:themeColor="accent1"/>
            </w:tcBorders>
          </w:tcPr>
          <w:p w14:paraId="52B80E92" w14:textId="77777777" w:rsidR="00FE2476" w:rsidRDefault="00FE2476" w:rsidP="00841377">
            <w:pPr>
              <w:jc w:val="center"/>
            </w:pPr>
          </w:p>
        </w:tc>
      </w:tr>
      <w:bookmarkEnd w:id="50"/>
      <w:tr w:rsidR="007670A7" w:rsidRPr="00954EDF" w14:paraId="52B80E9A" w14:textId="77777777" w:rsidTr="00B51C80">
        <w:tc>
          <w:tcPr>
            <w:tcW w:w="510" w:type="dxa"/>
          </w:tcPr>
          <w:p w14:paraId="52B80E94" w14:textId="77777777" w:rsidR="007670A7" w:rsidRPr="005905F5" w:rsidRDefault="007670A7" w:rsidP="007670A7">
            <w:pPr>
              <w:rPr>
                <w:rStyle w:val="RCRood"/>
              </w:rPr>
            </w:pPr>
            <w:r w:rsidRPr="005905F5">
              <w:rPr>
                <w:rStyle w:val="RCRood"/>
              </w:rPr>
              <w:t>10.</w:t>
            </w:r>
          </w:p>
        </w:tc>
        <w:tc>
          <w:tcPr>
            <w:tcW w:w="1418" w:type="dxa"/>
          </w:tcPr>
          <w:p w14:paraId="52B80E95" w14:textId="77777777" w:rsidR="007670A7" w:rsidRPr="005905F5" w:rsidRDefault="005905F5" w:rsidP="00CA1665">
            <w:r>
              <w:t>B1-K2-W1</w:t>
            </w:r>
            <w:r w:rsidR="007670A7" w:rsidRPr="005905F5">
              <w:t>-</w:t>
            </w:r>
            <w:r w:rsidR="00CA1665" w:rsidRPr="005905F5">
              <w:t>S</w:t>
            </w:r>
          </w:p>
        </w:tc>
        <w:tc>
          <w:tcPr>
            <w:tcW w:w="850" w:type="dxa"/>
          </w:tcPr>
          <w:p w14:paraId="52B80E96" w14:textId="77777777" w:rsidR="007670A7" w:rsidRPr="005905F5" w:rsidRDefault="007670A7" w:rsidP="007670A7">
            <w:r w:rsidRPr="005905F5">
              <w:t>B</w:t>
            </w:r>
          </w:p>
        </w:tc>
        <w:tc>
          <w:tcPr>
            <w:tcW w:w="5954" w:type="dxa"/>
            <w:gridSpan w:val="2"/>
          </w:tcPr>
          <w:p w14:paraId="52B80E97" w14:textId="77777777" w:rsidR="007670A7" w:rsidRPr="005905F5" w:rsidRDefault="00DD2F84" w:rsidP="005905F5">
            <w:r w:rsidRPr="00BE3BB6">
              <w:t>Er is gecodeerd volgens gangbare conventies</w:t>
            </w:r>
          </w:p>
        </w:tc>
        <w:tc>
          <w:tcPr>
            <w:tcW w:w="567" w:type="dxa"/>
            <w:tcBorders>
              <w:top w:val="single" w:sz="4" w:space="0" w:color="E30613" w:themeColor="accent1"/>
              <w:bottom w:val="single" w:sz="4" w:space="0" w:color="E30613" w:themeColor="accent1"/>
            </w:tcBorders>
          </w:tcPr>
          <w:p w14:paraId="52B80E98" w14:textId="77777777" w:rsidR="007670A7" w:rsidRDefault="007670A7" w:rsidP="007670A7">
            <w:pPr>
              <w:jc w:val="center"/>
            </w:pPr>
          </w:p>
        </w:tc>
        <w:tc>
          <w:tcPr>
            <w:tcW w:w="567" w:type="dxa"/>
            <w:tcBorders>
              <w:top w:val="single" w:sz="4" w:space="0" w:color="E30613" w:themeColor="accent1"/>
              <w:bottom w:val="single" w:sz="4" w:space="0" w:color="E30613" w:themeColor="accent1"/>
            </w:tcBorders>
          </w:tcPr>
          <w:p w14:paraId="52B80E99" w14:textId="77777777" w:rsidR="007670A7" w:rsidRDefault="007670A7" w:rsidP="007670A7">
            <w:pPr>
              <w:jc w:val="center"/>
            </w:pPr>
          </w:p>
        </w:tc>
      </w:tr>
      <w:tr w:rsidR="006B31CA" w:rsidRPr="00954EDF" w14:paraId="52B80EA1" w14:textId="77777777" w:rsidTr="00B51C80">
        <w:tc>
          <w:tcPr>
            <w:tcW w:w="510" w:type="dxa"/>
            <w:tcBorders>
              <w:bottom w:val="single" w:sz="4" w:space="0" w:color="E30613" w:themeColor="accent1"/>
            </w:tcBorders>
          </w:tcPr>
          <w:p w14:paraId="52B80E9B" w14:textId="77777777" w:rsidR="006B31CA" w:rsidRPr="005905F5" w:rsidRDefault="00DD7C2A" w:rsidP="007670A7">
            <w:pPr>
              <w:rPr>
                <w:rStyle w:val="RCRood"/>
              </w:rPr>
            </w:pPr>
            <w:r>
              <w:rPr>
                <w:rStyle w:val="RCRood"/>
              </w:rPr>
              <w:t>11.</w:t>
            </w:r>
          </w:p>
        </w:tc>
        <w:tc>
          <w:tcPr>
            <w:tcW w:w="1418" w:type="dxa"/>
            <w:tcBorders>
              <w:bottom w:val="single" w:sz="4" w:space="0" w:color="E30613" w:themeColor="accent1"/>
            </w:tcBorders>
          </w:tcPr>
          <w:p w14:paraId="52B80E9C" w14:textId="77777777" w:rsidR="006B31CA" w:rsidRPr="005905F5" w:rsidRDefault="00CA1665" w:rsidP="007670A7">
            <w:r w:rsidRPr="005905F5">
              <w:t>B1-K2-W2-</w:t>
            </w:r>
            <w:r w:rsidR="00DD7C2A">
              <w:t>K</w:t>
            </w:r>
          </w:p>
        </w:tc>
        <w:tc>
          <w:tcPr>
            <w:tcW w:w="850" w:type="dxa"/>
            <w:tcBorders>
              <w:bottom w:val="single" w:sz="4" w:space="0" w:color="E30613" w:themeColor="accent1"/>
            </w:tcBorders>
          </w:tcPr>
          <w:p w14:paraId="52B80E9D" w14:textId="77777777" w:rsidR="006B31CA" w:rsidRPr="005905F5" w:rsidRDefault="00DD7C2A" w:rsidP="007670A7">
            <w:r>
              <w:t>B</w:t>
            </w:r>
          </w:p>
        </w:tc>
        <w:tc>
          <w:tcPr>
            <w:tcW w:w="5954" w:type="dxa"/>
            <w:gridSpan w:val="2"/>
            <w:tcBorders>
              <w:bottom w:val="single" w:sz="4" w:space="0" w:color="E30613" w:themeColor="accent1"/>
            </w:tcBorders>
          </w:tcPr>
          <w:p w14:paraId="52B80E9E" w14:textId="77777777" w:rsidR="006B31CA" w:rsidRPr="005905F5" w:rsidRDefault="00DD7C2A" w:rsidP="007670A7">
            <w:r>
              <w:t>Er zijn een technische en functionele test opgesteld</w:t>
            </w:r>
          </w:p>
        </w:tc>
        <w:tc>
          <w:tcPr>
            <w:tcW w:w="567" w:type="dxa"/>
            <w:tcBorders>
              <w:top w:val="single" w:sz="4" w:space="0" w:color="E30613" w:themeColor="accent1"/>
              <w:bottom w:val="single" w:sz="4" w:space="0" w:color="E30613" w:themeColor="accent1"/>
            </w:tcBorders>
          </w:tcPr>
          <w:p w14:paraId="52B80E9F" w14:textId="77777777" w:rsidR="006B31CA" w:rsidRDefault="006B31CA" w:rsidP="007670A7">
            <w:pPr>
              <w:jc w:val="center"/>
            </w:pPr>
          </w:p>
        </w:tc>
        <w:tc>
          <w:tcPr>
            <w:tcW w:w="567" w:type="dxa"/>
            <w:tcBorders>
              <w:top w:val="single" w:sz="4" w:space="0" w:color="E30613" w:themeColor="accent1"/>
              <w:bottom w:val="single" w:sz="4" w:space="0" w:color="E30613" w:themeColor="accent1"/>
            </w:tcBorders>
          </w:tcPr>
          <w:p w14:paraId="52B80EA0" w14:textId="77777777" w:rsidR="006B31CA" w:rsidRDefault="006B31CA" w:rsidP="007670A7">
            <w:pPr>
              <w:jc w:val="center"/>
            </w:pPr>
          </w:p>
        </w:tc>
      </w:tr>
      <w:tr w:rsidR="006B31CA" w:rsidRPr="00954EDF" w14:paraId="52B80EA8" w14:textId="77777777" w:rsidTr="00B51C80">
        <w:tc>
          <w:tcPr>
            <w:tcW w:w="510" w:type="dxa"/>
            <w:tcBorders>
              <w:top w:val="single" w:sz="4" w:space="0" w:color="E30613" w:themeColor="accent1"/>
              <w:bottom w:val="single" w:sz="4" w:space="0" w:color="auto"/>
            </w:tcBorders>
          </w:tcPr>
          <w:p w14:paraId="52B80EA2" w14:textId="77777777" w:rsidR="006B31CA" w:rsidRPr="005905F5" w:rsidRDefault="00DD7C2A" w:rsidP="007670A7">
            <w:pPr>
              <w:rPr>
                <w:rStyle w:val="RCRood"/>
              </w:rPr>
            </w:pPr>
            <w:r>
              <w:rPr>
                <w:rStyle w:val="RCRood"/>
              </w:rPr>
              <w:t>12.</w:t>
            </w:r>
          </w:p>
        </w:tc>
        <w:tc>
          <w:tcPr>
            <w:tcW w:w="1418" w:type="dxa"/>
            <w:tcBorders>
              <w:top w:val="single" w:sz="4" w:space="0" w:color="E30613" w:themeColor="accent1"/>
              <w:bottom w:val="single" w:sz="12" w:space="0" w:color="auto"/>
            </w:tcBorders>
          </w:tcPr>
          <w:p w14:paraId="52B80EA3" w14:textId="77777777" w:rsidR="006B31CA" w:rsidRPr="005905F5" w:rsidRDefault="00DD7C2A" w:rsidP="007670A7">
            <w:r>
              <w:t>B1-K2-W2-M</w:t>
            </w:r>
          </w:p>
        </w:tc>
        <w:tc>
          <w:tcPr>
            <w:tcW w:w="850" w:type="dxa"/>
            <w:tcBorders>
              <w:top w:val="single" w:sz="4" w:space="0" w:color="E30613" w:themeColor="accent1"/>
              <w:bottom w:val="single" w:sz="12" w:space="0" w:color="auto"/>
            </w:tcBorders>
          </w:tcPr>
          <w:p w14:paraId="52B80EA4" w14:textId="77777777" w:rsidR="006B31CA" w:rsidRPr="005905F5" w:rsidRDefault="00DD7C2A" w:rsidP="007670A7">
            <w:r>
              <w:t>B</w:t>
            </w:r>
          </w:p>
        </w:tc>
        <w:tc>
          <w:tcPr>
            <w:tcW w:w="5954" w:type="dxa"/>
            <w:gridSpan w:val="2"/>
            <w:tcBorders>
              <w:top w:val="single" w:sz="4" w:space="0" w:color="E30613" w:themeColor="accent1"/>
              <w:bottom w:val="single" w:sz="12" w:space="0" w:color="auto"/>
            </w:tcBorders>
          </w:tcPr>
          <w:p w14:paraId="52B80EA5" w14:textId="77777777" w:rsidR="006B31CA" w:rsidRPr="005905F5" w:rsidRDefault="00DD7C2A" w:rsidP="007670A7">
            <w:r>
              <w:t>Technische en functionele test zijn uitgevoerd.</w:t>
            </w:r>
          </w:p>
        </w:tc>
        <w:tc>
          <w:tcPr>
            <w:tcW w:w="567" w:type="dxa"/>
            <w:tcBorders>
              <w:top w:val="single" w:sz="4" w:space="0" w:color="E30613" w:themeColor="accent1"/>
              <w:bottom w:val="single" w:sz="4" w:space="0" w:color="E30613" w:themeColor="accent1"/>
            </w:tcBorders>
          </w:tcPr>
          <w:p w14:paraId="52B80EA6" w14:textId="77777777" w:rsidR="006B31CA" w:rsidRDefault="006B31CA" w:rsidP="007670A7">
            <w:pPr>
              <w:jc w:val="center"/>
            </w:pPr>
          </w:p>
        </w:tc>
        <w:tc>
          <w:tcPr>
            <w:tcW w:w="567" w:type="dxa"/>
            <w:tcBorders>
              <w:top w:val="single" w:sz="4" w:space="0" w:color="E30613" w:themeColor="accent1"/>
              <w:bottom w:val="single" w:sz="4" w:space="0" w:color="E30613" w:themeColor="accent1"/>
            </w:tcBorders>
          </w:tcPr>
          <w:p w14:paraId="52B80EA7" w14:textId="77777777" w:rsidR="006B31CA" w:rsidRDefault="006B31CA" w:rsidP="007670A7">
            <w:pPr>
              <w:jc w:val="center"/>
            </w:pPr>
          </w:p>
        </w:tc>
      </w:tr>
      <w:tr w:rsidR="000416D2" w:rsidRPr="00954EDF" w14:paraId="52B80EAF" w14:textId="77777777" w:rsidTr="00B51C80">
        <w:tc>
          <w:tcPr>
            <w:tcW w:w="510" w:type="dxa"/>
            <w:tcBorders>
              <w:top w:val="single" w:sz="4" w:space="0" w:color="auto"/>
            </w:tcBorders>
          </w:tcPr>
          <w:p w14:paraId="52B80EA9" w14:textId="77777777" w:rsidR="000416D2" w:rsidRDefault="00A9418E" w:rsidP="000416D2">
            <w:pPr>
              <w:rPr>
                <w:rStyle w:val="RCRood"/>
              </w:rPr>
            </w:pPr>
            <w:r>
              <w:rPr>
                <w:rStyle w:val="RCRood"/>
              </w:rPr>
              <w:t>13.</w:t>
            </w:r>
          </w:p>
        </w:tc>
        <w:tc>
          <w:tcPr>
            <w:tcW w:w="1418" w:type="dxa"/>
            <w:tcBorders>
              <w:top w:val="single" w:sz="12" w:space="0" w:color="auto"/>
            </w:tcBorders>
          </w:tcPr>
          <w:p w14:paraId="52B80EAA" w14:textId="77777777" w:rsidR="000416D2" w:rsidRDefault="000416D2" w:rsidP="000416D2">
            <w:r>
              <w:t>B1-K3-W1-D</w:t>
            </w:r>
          </w:p>
        </w:tc>
        <w:sdt>
          <w:sdtPr>
            <w:id w:val="-821971307"/>
            <w:placeholder>
              <w:docPart w:val="DAA43F62A4BF47A6BFD52D0CD2C27DDB"/>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EndPr/>
          <w:sdtContent>
            <w:tc>
              <w:tcPr>
                <w:tcW w:w="850" w:type="dxa"/>
                <w:tcBorders>
                  <w:top w:val="single" w:sz="12" w:space="0" w:color="auto"/>
                </w:tcBorders>
              </w:tcPr>
              <w:p w14:paraId="52B80EAB" w14:textId="77777777" w:rsidR="000416D2" w:rsidRPr="005905F5" w:rsidRDefault="00497EBD" w:rsidP="000416D2">
                <w:r>
                  <w:t>B</w:t>
                </w:r>
              </w:p>
            </w:tc>
          </w:sdtContent>
        </w:sdt>
        <w:tc>
          <w:tcPr>
            <w:tcW w:w="5954" w:type="dxa"/>
            <w:gridSpan w:val="2"/>
            <w:tcBorders>
              <w:top w:val="single" w:sz="12" w:space="0" w:color="auto"/>
            </w:tcBorders>
          </w:tcPr>
          <w:p w14:paraId="52B80EAC" w14:textId="77777777" w:rsidR="000416D2" w:rsidRDefault="000416D2" w:rsidP="000416D2">
            <w:r>
              <w:t>Wensen van opdrachtgever bij acceptatietest worden aanvaard</w:t>
            </w:r>
          </w:p>
        </w:tc>
        <w:tc>
          <w:tcPr>
            <w:tcW w:w="567" w:type="dxa"/>
            <w:tcBorders>
              <w:top w:val="single" w:sz="4" w:space="0" w:color="E30613" w:themeColor="accent1"/>
              <w:bottom w:val="single" w:sz="4" w:space="0" w:color="E30613" w:themeColor="accent1"/>
            </w:tcBorders>
          </w:tcPr>
          <w:p w14:paraId="52B80EAD" w14:textId="77777777" w:rsidR="000416D2" w:rsidRDefault="000416D2" w:rsidP="000416D2">
            <w:pPr>
              <w:jc w:val="center"/>
            </w:pPr>
          </w:p>
        </w:tc>
        <w:tc>
          <w:tcPr>
            <w:tcW w:w="567" w:type="dxa"/>
            <w:tcBorders>
              <w:top w:val="single" w:sz="4" w:space="0" w:color="E30613" w:themeColor="accent1"/>
              <w:bottom w:val="single" w:sz="4" w:space="0" w:color="E30613" w:themeColor="accent1"/>
            </w:tcBorders>
          </w:tcPr>
          <w:p w14:paraId="52B80EAE" w14:textId="77777777" w:rsidR="000416D2" w:rsidRDefault="000416D2" w:rsidP="000416D2">
            <w:pPr>
              <w:jc w:val="center"/>
            </w:pPr>
          </w:p>
        </w:tc>
      </w:tr>
      <w:tr w:rsidR="000416D2" w:rsidRPr="00954EDF" w14:paraId="52B80EB6" w14:textId="77777777" w:rsidTr="00B51C80">
        <w:tc>
          <w:tcPr>
            <w:tcW w:w="510" w:type="dxa"/>
          </w:tcPr>
          <w:p w14:paraId="52B80EB0" w14:textId="77777777" w:rsidR="00A9418E" w:rsidRDefault="00A9418E" w:rsidP="000416D2">
            <w:pPr>
              <w:rPr>
                <w:rStyle w:val="RCRood"/>
              </w:rPr>
            </w:pPr>
            <w:r>
              <w:rPr>
                <w:rStyle w:val="RCRood"/>
              </w:rPr>
              <w:t>14.</w:t>
            </w:r>
          </w:p>
        </w:tc>
        <w:tc>
          <w:tcPr>
            <w:tcW w:w="1418" w:type="dxa"/>
          </w:tcPr>
          <w:p w14:paraId="52B80EB1" w14:textId="77777777" w:rsidR="000416D2" w:rsidRDefault="000416D2" w:rsidP="000416D2">
            <w:r>
              <w:t>B1-K3-W</w:t>
            </w:r>
            <w:r w:rsidR="00A9418E">
              <w:t>1-E</w:t>
            </w:r>
          </w:p>
        </w:tc>
        <w:tc>
          <w:tcPr>
            <w:tcW w:w="850" w:type="dxa"/>
          </w:tcPr>
          <w:p w14:paraId="52B80EB2" w14:textId="77777777" w:rsidR="000416D2" w:rsidRPr="005905F5" w:rsidRDefault="000416D2" w:rsidP="000416D2">
            <w:r>
              <w:t>B</w:t>
            </w:r>
          </w:p>
        </w:tc>
        <w:tc>
          <w:tcPr>
            <w:tcW w:w="5954" w:type="dxa"/>
            <w:gridSpan w:val="2"/>
          </w:tcPr>
          <w:p w14:paraId="52B80EB3" w14:textId="77777777" w:rsidR="000416D2" w:rsidRDefault="00B456F3" w:rsidP="000416D2">
            <w:r>
              <w:t>Afspraken m.b.t. op te leveren product zijn vastgelegd</w:t>
            </w:r>
          </w:p>
        </w:tc>
        <w:tc>
          <w:tcPr>
            <w:tcW w:w="567" w:type="dxa"/>
            <w:tcBorders>
              <w:top w:val="single" w:sz="4" w:space="0" w:color="E30613" w:themeColor="accent1"/>
              <w:bottom w:val="single" w:sz="4" w:space="0" w:color="E30613" w:themeColor="accent1"/>
            </w:tcBorders>
          </w:tcPr>
          <w:p w14:paraId="52B80EB4" w14:textId="77777777" w:rsidR="000416D2" w:rsidRDefault="000416D2" w:rsidP="000416D2">
            <w:pPr>
              <w:jc w:val="center"/>
            </w:pPr>
          </w:p>
        </w:tc>
        <w:tc>
          <w:tcPr>
            <w:tcW w:w="567" w:type="dxa"/>
            <w:tcBorders>
              <w:top w:val="single" w:sz="4" w:space="0" w:color="E30613" w:themeColor="accent1"/>
              <w:bottom w:val="single" w:sz="4" w:space="0" w:color="E30613" w:themeColor="accent1"/>
            </w:tcBorders>
          </w:tcPr>
          <w:p w14:paraId="52B80EB5" w14:textId="77777777" w:rsidR="000416D2" w:rsidRDefault="000416D2" w:rsidP="000416D2">
            <w:pPr>
              <w:jc w:val="center"/>
            </w:pPr>
          </w:p>
        </w:tc>
      </w:tr>
      <w:tr w:rsidR="000416D2" w:rsidRPr="00954EDF" w14:paraId="52B80EBD" w14:textId="77777777" w:rsidTr="00B51C80">
        <w:tc>
          <w:tcPr>
            <w:tcW w:w="510" w:type="dxa"/>
          </w:tcPr>
          <w:p w14:paraId="52B80EB7" w14:textId="77777777" w:rsidR="000416D2" w:rsidRDefault="00A9418E" w:rsidP="000416D2">
            <w:pPr>
              <w:rPr>
                <w:rStyle w:val="RCRood"/>
              </w:rPr>
            </w:pPr>
            <w:r>
              <w:rPr>
                <w:rStyle w:val="RCRood"/>
              </w:rPr>
              <w:t>15.</w:t>
            </w:r>
          </w:p>
        </w:tc>
        <w:tc>
          <w:tcPr>
            <w:tcW w:w="1418" w:type="dxa"/>
          </w:tcPr>
          <w:p w14:paraId="52B80EB8" w14:textId="77777777" w:rsidR="000416D2" w:rsidRDefault="000416D2" w:rsidP="000416D2">
            <w:r>
              <w:t>B1-K3-W</w:t>
            </w:r>
            <w:r w:rsidR="00A9418E">
              <w:t>1-J</w:t>
            </w:r>
          </w:p>
        </w:tc>
        <w:tc>
          <w:tcPr>
            <w:tcW w:w="850" w:type="dxa"/>
          </w:tcPr>
          <w:p w14:paraId="52B80EB9" w14:textId="77777777" w:rsidR="000416D2" w:rsidRPr="005905F5" w:rsidRDefault="000416D2" w:rsidP="000416D2">
            <w:r w:rsidRPr="005905F5">
              <w:t>B</w:t>
            </w:r>
          </w:p>
        </w:tc>
        <w:tc>
          <w:tcPr>
            <w:tcW w:w="5954" w:type="dxa"/>
            <w:gridSpan w:val="2"/>
          </w:tcPr>
          <w:p w14:paraId="52B80EBA" w14:textId="77777777" w:rsidR="000416D2" w:rsidRDefault="00B456F3" w:rsidP="000416D2">
            <w:r>
              <w:t>Er is een contract opgesteld</w:t>
            </w:r>
          </w:p>
        </w:tc>
        <w:tc>
          <w:tcPr>
            <w:tcW w:w="567" w:type="dxa"/>
            <w:tcBorders>
              <w:top w:val="single" w:sz="4" w:space="0" w:color="E30613" w:themeColor="accent1"/>
              <w:bottom w:val="single" w:sz="4" w:space="0" w:color="E30613" w:themeColor="accent1"/>
            </w:tcBorders>
          </w:tcPr>
          <w:p w14:paraId="52B80EBB" w14:textId="77777777" w:rsidR="000416D2" w:rsidRDefault="000416D2" w:rsidP="000416D2">
            <w:pPr>
              <w:jc w:val="center"/>
            </w:pPr>
          </w:p>
        </w:tc>
        <w:tc>
          <w:tcPr>
            <w:tcW w:w="567" w:type="dxa"/>
            <w:tcBorders>
              <w:top w:val="single" w:sz="4" w:space="0" w:color="E30613" w:themeColor="accent1"/>
              <w:bottom w:val="single" w:sz="4" w:space="0" w:color="E30613" w:themeColor="accent1"/>
            </w:tcBorders>
          </w:tcPr>
          <w:p w14:paraId="52B80EBC" w14:textId="77777777" w:rsidR="000416D2" w:rsidRDefault="000416D2" w:rsidP="000416D2">
            <w:pPr>
              <w:jc w:val="center"/>
            </w:pPr>
          </w:p>
        </w:tc>
      </w:tr>
      <w:tr w:rsidR="000416D2" w:rsidRPr="00954EDF" w14:paraId="52B80EC4" w14:textId="77777777" w:rsidTr="00B51C80">
        <w:tc>
          <w:tcPr>
            <w:tcW w:w="510" w:type="dxa"/>
          </w:tcPr>
          <w:p w14:paraId="52B80EBE" w14:textId="77777777" w:rsidR="000416D2" w:rsidRDefault="00A9418E" w:rsidP="000416D2">
            <w:pPr>
              <w:rPr>
                <w:rStyle w:val="RCRood"/>
              </w:rPr>
            </w:pPr>
            <w:r>
              <w:rPr>
                <w:rStyle w:val="RCRood"/>
              </w:rPr>
              <w:t>16.</w:t>
            </w:r>
          </w:p>
        </w:tc>
        <w:tc>
          <w:tcPr>
            <w:tcW w:w="1418" w:type="dxa"/>
          </w:tcPr>
          <w:p w14:paraId="52B80EBF" w14:textId="77777777" w:rsidR="000416D2" w:rsidRDefault="000416D2" w:rsidP="000416D2">
            <w:r>
              <w:t>B1-K3-W</w:t>
            </w:r>
            <w:r w:rsidR="00A9418E">
              <w:t>1-</w:t>
            </w:r>
            <w:r w:rsidR="00967384">
              <w:t>K</w:t>
            </w:r>
          </w:p>
        </w:tc>
        <w:tc>
          <w:tcPr>
            <w:tcW w:w="850" w:type="dxa"/>
          </w:tcPr>
          <w:p w14:paraId="52B80EC0" w14:textId="77777777" w:rsidR="000416D2" w:rsidRPr="005905F5" w:rsidRDefault="000416D2" w:rsidP="000416D2">
            <w:r>
              <w:t>B</w:t>
            </w:r>
          </w:p>
        </w:tc>
        <w:tc>
          <w:tcPr>
            <w:tcW w:w="5954" w:type="dxa"/>
            <w:gridSpan w:val="2"/>
            <w:tcBorders>
              <w:bottom w:val="single" w:sz="4" w:space="0" w:color="E30613" w:themeColor="accent1"/>
            </w:tcBorders>
          </w:tcPr>
          <w:p w14:paraId="52B80EC1" w14:textId="77777777" w:rsidR="000416D2" w:rsidRDefault="0097370D" w:rsidP="0097370D">
            <w:r>
              <w:t>Programma doorloopt de acceptatietest</w:t>
            </w:r>
          </w:p>
        </w:tc>
        <w:tc>
          <w:tcPr>
            <w:tcW w:w="567" w:type="dxa"/>
            <w:tcBorders>
              <w:top w:val="single" w:sz="4" w:space="0" w:color="E30613" w:themeColor="accent1"/>
              <w:bottom w:val="single" w:sz="4" w:space="0" w:color="E30613" w:themeColor="accent1"/>
            </w:tcBorders>
          </w:tcPr>
          <w:p w14:paraId="52B80EC2" w14:textId="77777777" w:rsidR="000416D2" w:rsidRDefault="000416D2" w:rsidP="000416D2">
            <w:pPr>
              <w:jc w:val="center"/>
            </w:pPr>
          </w:p>
        </w:tc>
        <w:tc>
          <w:tcPr>
            <w:tcW w:w="567" w:type="dxa"/>
            <w:tcBorders>
              <w:top w:val="single" w:sz="4" w:space="0" w:color="E30613" w:themeColor="accent1"/>
              <w:bottom w:val="single" w:sz="4" w:space="0" w:color="E30613" w:themeColor="accent1"/>
            </w:tcBorders>
          </w:tcPr>
          <w:p w14:paraId="52B80EC3" w14:textId="77777777" w:rsidR="000416D2" w:rsidRDefault="000416D2" w:rsidP="000416D2">
            <w:pPr>
              <w:jc w:val="center"/>
            </w:pPr>
          </w:p>
        </w:tc>
      </w:tr>
      <w:tr w:rsidR="000416D2" w:rsidRPr="00954EDF" w14:paraId="52B80ECB" w14:textId="77777777" w:rsidTr="00B51C80">
        <w:tc>
          <w:tcPr>
            <w:tcW w:w="510" w:type="dxa"/>
          </w:tcPr>
          <w:p w14:paraId="52B80EC5" w14:textId="77777777" w:rsidR="000416D2" w:rsidRDefault="00A9418E" w:rsidP="000416D2">
            <w:pPr>
              <w:rPr>
                <w:rStyle w:val="RCRood"/>
              </w:rPr>
            </w:pPr>
            <w:r>
              <w:rPr>
                <w:rStyle w:val="RCRood"/>
              </w:rPr>
              <w:t>17.</w:t>
            </w:r>
          </w:p>
        </w:tc>
        <w:tc>
          <w:tcPr>
            <w:tcW w:w="1418" w:type="dxa"/>
          </w:tcPr>
          <w:p w14:paraId="52B80EC6" w14:textId="77777777" w:rsidR="000416D2" w:rsidRDefault="000416D2" w:rsidP="000416D2">
            <w:r>
              <w:t>B1-K3-W</w:t>
            </w:r>
            <w:r w:rsidR="00F542F1">
              <w:t>1-R</w:t>
            </w:r>
          </w:p>
        </w:tc>
        <w:tc>
          <w:tcPr>
            <w:tcW w:w="850" w:type="dxa"/>
          </w:tcPr>
          <w:p w14:paraId="52B80EC7" w14:textId="77777777" w:rsidR="000416D2" w:rsidRPr="005905F5" w:rsidRDefault="000416D2" w:rsidP="000416D2">
            <w:r>
              <w:t>B</w:t>
            </w:r>
          </w:p>
        </w:tc>
        <w:sdt>
          <w:sdtPr>
            <w:id w:val="-1834982526"/>
            <w:placeholder>
              <w:docPart w:val="A7946AC8F374452EB64F2BDA9E10B8FF"/>
            </w:placeholder>
            <w:dataBinding w:prefixMappings="xmlns:ns0='http://schemas.eformity.nl/radiuscollege/onderwijsvorm/2015/04/vaardigheidsdoelen' " w:xpath="/ns0:vaardigheidsdoelen[1]/ns0:vaardigheidsdoel2[1]/ns0:omschrijving[1]" w:storeItemID="{BB253B17-4894-4177-9EB3-CAF52E3F5447}"/>
            <w:text/>
          </w:sdtPr>
          <w:sdtEndPr/>
          <w:sdtContent>
            <w:tc>
              <w:tcPr>
                <w:tcW w:w="5954" w:type="dxa"/>
                <w:gridSpan w:val="2"/>
                <w:tcBorders>
                  <w:bottom w:val="single" w:sz="4" w:space="0" w:color="E30613" w:themeColor="accent1"/>
                </w:tcBorders>
              </w:tcPr>
              <w:p w14:paraId="52B80EC8" w14:textId="77777777" w:rsidR="000416D2" w:rsidRDefault="00497EBD" w:rsidP="000416D2">
                <w:r>
                  <w:t>Specifieke latere wensen van de klant zijn in beeld gebracht</w:t>
                </w:r>
              </w:p>
            </w:tc>
          </w:sdtContent>
        </w:sdt>
        <w:tc>
          <w:tcPr>
            <w:tcW w:w="567" w:type="dxa"/>
            <w:tcBorders>
              <w:top w:val="single" w:sz="4" w:space="0" w:color="E30613" w:themeColor="accent1"/>
              <w:bottom w:val="single" w:sz="4" w:space="0" w:color="E30613" w:themeColor="accent1"/>
            </w:tcBorders>
          </w:tcPr>
          <w:p w14:paraId="52B80EC9" w14:textId="77777777" w:rsidR="000416D2" w:rsidRDefault="000416D2" w:rsidP="000416D2">
            <w:pPr>
              <w:jc w:val="center"/>
            </w:pPr>
          </w:p>
        </w:tc>
        <w:tc>
          <w:tcPr>
            <w:tcW w:w="567" w:type="dxa"/>
            <w:tcBorders>
              <w:top w:val="single" w:sz="4" w:space="0" w:color="E30613" w:themeColor="accent1"/>
              <w:bottom w:val="single" w:sz="4" w:space="0" w:color="E30613" w:themeColor="accent1"/>
            </w:tcBorders>
          </w:tcPr>
          <w:p w14:paraId="52B80ECA" w14:textId="77777777" w:rsidR="000416D2" w:rsidRDefault="000416D2" w:rsidP="000416D2">
            <w:pPr>
              <w:jc w:val="center"/>
            </w:pPr>
          </w:p>
        </w:tc>
      </w:tr>
      <w:tr w:rsidR="000416D2" w:rsidRPr="00954EDF" w14:paraId="52B80ED2" w14:textId="77777777" w:rsidTr="00B51C80">
        <w:tc>
          <w:tcPr>
            <w:tcW w:w="510" w:type="dxa"/>
          </w:tcPr>
          <w:p w14:paraId="52B80ECC" w14:textId="77777777" w:rsidR="000416D2" w:rsidRDefault="0060789C" w:rsidP="000416D2">
            <w:pPr>
              <w:rPr>
                <w:rStyle w:val="RCRood"/>
              </w:rPr>
            </w:pPr>
            <w:r>
              <w:rPr>
                <w:rStyle w:val="RCRood"/>
              </w:rPr>
              <w:t>18.</w:t>
            </w:r>
          </w:p>
        </w:tc>
        <w:tc>
          <w:tcPr>
            <w:tcW w:w="1418" w:type="dxa"/>
          </w:tcPr>
          <w:p w14:paraId="52B80ECD" w14:textId="77777777" w:rsidR="000416D2" w:rsidRDefault="005D7F34" w:rsidP="000416D2">
            <w:r>
              <w:t>B1-K3-W2-I</w:t>
            </w:r>
          </w:p>
        </w:tc>
        <w:sdt>
          <w:sdtPr>
            <w:id w:val="-1869059259"/>
            <w:placeholder>
              <w:docPart w:val="11D1277C58BD4365B4AB94AD37F8423F"/>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EndPr/>
          <w:sdtContent>
            <w:tc>
              <w:tcPr>
                <w:tcW w:w="850" w:type="dxa"/>
              </w:tcPr>
              <w:p w14:paraId="52B80ECE" w14:textId="77777777" w:rsidR="000416D2" w:rsidRPr="005905F5" w:rsidRDefault="00497EBD" w:rsidP="000416D2">
                <w:r>
                  <w:t>B</w:t>
                </w:r>
              </w:p>
            </w:tc>
          </w:sdtContent>
        </w:sdt>
        <w:tc>
          <w:tcPr>
            <w:tcW w:w="5954" w:type="dxa"/>
            <w:gridSpan w:val="2"/>
            <w:tcBorders>
              <w:bottom w:val="single" w:sz="4" w:space="0" w:color="E30613" w:themeColor="accent1"/>
            </w:tcBorders>
          </w:tcPr>
          <w:p w14:paraId="52B80ECF" w14:textId="77777777" w:rsidR="000416D2" w:rsidRDefault="005D7F34" w:rsidP="000416D2">
            <w:r>
              <w:t>Het product wordt gepresenteerd</w:t>
            </w:r>
          </w:p>
        </w:tc>
        <w:tc>
          <w:tcPr>
            <w:tcW w:w="567" w:type="dxa"/>
            <w:tcBorders>
              <w:top w:val="single" w:sz="4" w:space="0" w:color="E30613" w:themeColor="accent1"/>
              <w:bottom w:val="single" w:sz="4" w:space="0" w:color="E30613" w:themeColor="accent1"/>
            </w:tcBorders>
          </w:tcPr>
          <w:p w14:paraId="52B80ED0" w14:textId="77777777" w:rsidR="000416D2" w:rsidRDefault="000416D2" w:rsidP="000416D2">
            <w:pPr>
              <w:jc w:val="center"/>
            </w:pPr>
          </w:p>
        </w:tc>
        <w:tc>
          <w:tcPr>
            <w:tcW w:w="567" w:type="dxa"/>
            <w:tcBorders>
              <w:top w:val="single" w:sz="4" w:space="0" w:color="E30613" w:themeColor="accent1"/>
              <w:bottom w:val="single" w:sz="4" w:space="0" w:color="E30613" w:themeColor="accent1"/>
            </w:tcBorders>
          </w:tcPr>
          <w:p w14:paraId="52B80ED1" w14:textId="77777777" w:rsidR="000416D2" w:rsidRDefault="000416D2" w:rsidP="000416D2">
            <w:pPr>
              <w:jc w:val="center"/>
            </w:pPr>
          </w:p>
        </w:tc>
      </w:tr>
      <w:tr w:rsidR="000416D2" w:rsidRPr="00954EDF" w14:paraId="52B80ED9" w14:textId="77777777" w:rsidTr="00B51C80">
        <w:tc>
          <w:tcPr>
            <w:tcW w:w="510" w:type="dxa"/>
          </w:tcPr>
          <w:p w14:paraId="52B80ED3" w14:textId="77777777" w:rsidR="000416D2" w:rsidRDefault="00752E54" w:rsidP="000416D2">
            <w:pPr>
              <w:rPr>
                <w:rStyle w:val="RCRood"/>
              </w:rPr>
            </w:pPr>
            <w:r>
              <w:rPr>
                <w:rStyle w:val="RCRood"/>
              </w:rPr>
              <w:t>19.</w:t>
            </w:r>
          </w:p>
        </w:tc>
        <w:tc>
          <w:tcPr>
            <w:tcW w:w="1418" w:type="dxa"/>
          </w:tcPr>
          <w:p w14:paraId="52B80ED4" w14:textId="77777777" w:rsidR="000416D2" w:rsidRDefault="00752E54" w:rsidP="000416D2">
            <w:r>
              <w:t>B1-K3-W3-S</w:t>
            </w:r>
          </w:p>
        </w:tc>
        <w:tc>
          <w:tcPr>
            <w:tcW w:w="850" w:type="dxa"/>
          </w:tcPr>
          <w:p w14:paraId="52B80ED5" w14:textId="77777777" w:rsidR="000416D2" w:rsidRPr="005905F5" w:rsidRDefault="005D7F34" w:rsidP="000416D2">
            <w:r>
              <w:t>B</w:t>
            </w:r>
          </w:p>
        </w:tc>
        <w:tc>
          <w:tcPr>
            <w:tcW w:w="5954" w:type="dxa"/>
            <w:gridSpan w:val="2"/>
            <w:tcBorders>
              <w:bottom w:val="single" w:sz="4" w:space="0" w:color="E30613" w:themeColor="accent1"/>
            </w:tcBorders>
          </w:tcPr>
          <w:p w14:paraId="52B80ED6" w14:textId="77777777" w:rsidR="000416D2" w:rsidRDefault="00752E54" w:rsidP="000416D2">
            <w:r>
              <w:t>Het programma is technisch getest</w:t>
            </w:r>
          </w:p>
        </w:tc>
        <w:tc>
          <w:tcPr>
            <w:tcW w:w="567" w:type="dxa"/>
            <w:tcBorders>
              <w:top w:val="single" w:sz="4" w:space="0" w:color="E30613" w:themeColor="accent1"/>
              <w:bottom w:val="single" w:sz="4" w:space="0" w:color="E30613" w:themeColor="accent1"/>
            </w:tcBorders>
          </w:tcPr>
          <w:p w14:paraId="52B80ED7" w14:textId="77777777" w:rsidR="000416D2" w:rsidRDefault="000416D2" w:rsidP="000416D2">
            <w:pPr>
              <w:jc w:val="center"/>
            </w:pPr>
          </w:p>
        </w:tc>
        <w:tc>
          <w:tcPr>
            <w:tcW w:w="567" w:type="dxa"/>
            <w:tcBorders>
              <w:top w:val="single" w:sz="4" w:space="0" w:color="E30613" w:themeColor="accent1"/>
              <w:bottom w:val="single" w:sz="4" w:space="0" w:color="E30613" w:themeColor="accent1"/>
            </w:tcBorders>
          </w:tcPr>
          <w:p w14:paraId="52B80ED8" w14:textId="77777777" w:rsidR="000416D2" w:rsidRDefault="000416D2" w:rsidP="000416D2">
            <w:pPr>
              <w:jc w:val="center"/>
            </w:pPr>
          </w:p>
        </w:tc>
      </w:tr>
      <w:tr w:rsidR="000416D2" w:rsidRPr="00954EDF" w14:paraId="52B80EE0" w14:textId="77777777" w:rsidTr="00B51C80">
        <w:tc>
          <w:tcPr>
            <w:tcW w:w="510" w:type="dxa"/>
          </w:tcPr>
          <w:p w14:paraId="52B80EDA" w14:textId="77777777" w:rsidR="000416D2" w:rsidRDefault="000416D2" w:rsidP="000416D2">
            <w:pPr>
              <w:rPr>
                <w:rStyle w:val="RCRood"/>
              </w:rPr>
            </w:pPr>
          </w:p>
        </w:tc>
        <w:tc>
          <w:tcPr>
            <w:tcW w:w="1418" w:type="dxa"/>
          </w:tcPr>
          <w:p w14:paraId="52B80EDB" w14:textId="77777777" w:rsidR="000416D2" w:rsidRDefault="000416D2" w:rsidP="000416D2"/>
        </w:tc>
        <w:tc>
          <w:tcPr>
            <w:tcW w:w="850" w:type="dxa"/>
          </w:tcPr>
          <w:p w14:paraId="52B80EDC" w14:textId="77777777" w:rsidR="000416D2" w:rsidRPr="005905F5" w:rsidRDefault="000416D2" w:rsidP="000416D2"/>
        </w:tc>
        <w:tc>
          <w:tcPr>
            <w:tcW w:w="5954" w:type="dxa"/>
            <w:gridSpan w:val="2"/>
            <w:tcBorders>
              <w:bottom w:val="single" w:sz="4" w:space="0" w:color="E30613" w:themeColor="accent1"/>
            </w:tcBorders>
          </w:tcPr>
          <w:p w14:paraId="52B80EDD" w14:textId="77777777" w:rsidR="000416D2" w:rsidRDefault="000416D2" w:rsidP="000416D2"/>
        </w:tc>
        <w:tc>
          <w:tcPr>
            <w:tcW w:w="567" w:type="dxa"/>
            <w:tcBorders>
              <w:top w:val="single" w:sz="4" w:space="0" w:color="E30613" w:themeColor="accent1"/>
              <w:bottom w:val="single" w:sz="4" w:space="0" w:color="E30613" w:themeColor="accent1"/>
            </w:tcBorders>
          </w:tcPr>
          <w:p w14:paraId="52B80EDE" w14:textId="77777777" w:rsidR="000416D2" w:rsidRDefault="000416D2" w:rsidP="000416D2">
            <w:pPr>
              <w:jc w:val="center"/>
            </w:pPr>
          </w:p>
        </w:tc>
        <w:tc>
          <w:tcPr>
            <w:tcW w:w="567" w:type="dxa"/>
            <w:tcBorders>
              <w:top w:val="single" w:sz="4" w:space="0" w:color="E30613" w:themeColor="accent1"/>
              <w:bottom w:val="single" w:sz="4" w:space="0" w:color="E30613" w:themeColor="accent1"/>
            </w:tcBorders>
          </w:tcPr>
          <w:p w14:paraId="52B80EDF" w14:textId="77777777" w:rsidR="000416D2" w:rsidRDefault="000416D2" w:rsidP="000416D2">
            <w:pPr>
              <w:jc w:val="center"/>
            </w:pPr>
          </w:p>
        </w:tc>
      </w:tr>
      <w:tr w:rsidR="000416D2" w:rsidRPr="00954EDF" w14:paraId="52B80EE7" w14:textId="77777777" w:rsidTr="00B51C80">
        <w:tc>
          <w:tcPr>
            <w:tcW w:w="510" w:type="dxa"/>
          </w:tcPr>
          <w:p w14:paraId="52B80EE1" w14:textId="77777777" w:rsidR="000416D2" w:rsidRDefault="000416D2" w:rsidP="000416D2">
            <w:pPr>
              <w:rPr>
                <w:rStyle w:val="RCRood"/>
              </w:rPr>
            </w:pPr>
          </w:p>
        </w:tc>
        <w:tc>
          <w:tcPr>
            <w:tcW w:w="1418" w:type="dxa"/>
          </w:tcPr>
          <w:p w14:paraId="52B80EE2" w14:textId="77777777" w:rsidR="000416D2" w:rsidRDefault="000416D2" w:rsidP="000416D2"/>
        </w:tc>
        <w:tc>
          <w:tcPr>
            <w:tcW w:w="850" w:type="dxa"/>
          </w:tcPr>
          <w:p w14:paraId="52B80EE3" w14:textId="77777777" w:rsidR="000416D2" w:rsidRPr="005905F5" w:rsidRDefault="000416D2" w:rsidP="000416D2"/>
        </w:tc>
        <w:tc>
          <w:tcPr>
            <w:tcW w:w="5954" w:type="dxa"/>
            <w:gridSpan w:val="2"/>
          </w:tcPr>
          <w:p w14:paraId="52B80EE4" w14:textId="77777777" w:rsidR="000416D2" w:rsidRDefault="000416D2" w:rsidP="000416D2"/>
        </w:tc>
        <w:tc>
          <w:tcPr>
            <w:tcW w:w="567" w:type="dxa"/>
            <w:tcBorders>
              <w:top w:val="single" w:sz="4" w:space="0" w:color="E30613" w:themeColor="accent1"/>
              <w:bottom w:val="single" w:sz="4" w:space="0" w:color="E30613" w:themeColor="accent1"/>
            </w:tcBorders>
          </w:tcPr>
          <w:p w14:paraId="52B80EE5" w14:textId="77777777" w:rsidR="000416D2" w:rsidRDefault="000416D2" w:rsidP="000416D2">
            <w:pPr>
              <w:jc w:val="center"/>
            </w:pPr>
          </w:p>
        </w:tc>
        <w:tc>
          <w:tcPr>
            <w:tcW w:w="567" w:type="dxa"/>
            <w:tcBorders>
              <w:top w:val="single" w:sz="4" w:space="0" w:color="E30613" w:themeColor="accent1"/>
              <w:bottom w:val="single" w:sz="4" w:space="0" w:color="E30613" w:themeColor="accent1"/>
            </w:tcBorders>
          </w:tcPr>
          <w:p w14:paraId="52B80EE6" w14:textId="77777777" w:rsidR="000416D2" w:rsidRDefault="000416D2" w:rsidP="000416D2">
            <w:pPr>
              <w:jc w:val="center"/>
            </w:pPr>
          </w:p>
        </w:tc>
      </w:tr>
      <w:tr w:rsidR="000416D2" w:rsidRPr="00954EDF" w14:paraId="52B80EEE" w14:textId="77777777" w:rsidTr="00B51C80">
        <w:tc>
          <w:tcPr>
            <w:tcW w:w="510" w:type="dxa"/>
          </w:tcPr>
          <w:p w14:paraId="52B80EE8" w14:textId="77777777" w:rsidR="000416D2" w:rsidRDefault="000416D2" w:rsidP="000416D2">
            <w:pPr>
              <w:rPr>
                <w:rStyle w:val="RCRood"/>
              </w:rPr>
            </w:pPr>
          </w:p>
        </w:tc>
        <w:tc>
          <w:tcPr>
            <w:tcW w:w="1418" w:type="dxa"/>
          </w:tcPr>
          <w:p w14:paraId="52B80EE9" w14:textId="77777777" w:rsidR="000416D2" w:rsidRDefault="000416D2" w:rsidP="000416D2"/>
        </w:tc>
        <w:tc>
          <w:tcPr>
            <w:tcW w:w="850" w:type="dxa"/>
          </w:tcPr>
          <w:p w14:paraId="52B80EEA" w14:textId="77777777" w:rsidR="000416D2" w:rsidRPr="005905F5" w:rsidRDefault="000416D2" w:rsidP="000416D2"/>
        </w:tc>
        <w:tc>
          <w:tcPr>
            <w:tcW w:w="5954" w:type="dxa"/>
            <w:gridSpan w:val="2"/>
          </w:tcPr>
          <w:p w14:paraId="52B80EEB" w14:textId="77777777" w:rsidR="000416D2" w:rsidRDefault="000416D2" w:rsidP="000416D2"/>
        </w:tc>
        <w:tc>
          <w:tcPr>
            <w:tcW w:w="567" w:type="dxa"/>
            <w:tcBorders>
              <w:top w:val="single" w:sz="4" w:space="0" w:color="E30613" w:themeColor="accent1"/>
              <w:bottom w:val="single" w:sz="4" w:space="0" w:color="E30613" w:themeColor="accent1"/>
            </w:tcBorders>
          </w:tcPr>
          <w:p w14:paraId="52B80EEC" w14:textId="77777777" w:rsidR="000416D2" w:rsidRDefault="000416D2" w:rsidP="000416D2">
            <w:pPr>
              <w:jc w:val="center"/>
            </w:pPr>
          </w:p>
        </w:tc>
        <w:tc>
          <w:tcPr>
            <w:tcW w:w="567" w:type="dxa"/>
            <w:tcBorders>
              <w:top w:val="single" w:sz="4" w:space="0" w:color="E30613" w:themeColor="accent1"/>
              <w:bottom w:val="single" w:sz="4" w:space="0" w:color="E30613" w:themeColor="accent1"/>
            </w:tcBorders>
          </w:tcPr>
          <w:p w14:paraId="52B80EED" w14:textId="77777777" w:rsidR="000416D2" w:rsidRDefault="000416D2" w:rsidP="000416D2">
            <w:pPr>
              <w:jc w:val="center"/>
            </w:pPr>
          </w:p>
        </w:tc>
      </w:tr>
      <w:tr w:rsidR="000416D2" w:rsidRPr="00954EDF" w14:paraId="52B80EF5" w14:textId="77777777" w:rsidTr="00B51C80">
        <w:tc>
          <w:tcPr>
            <w:tcW w:w="510" w:type="dxa"/>
          </w:tcPr>
          <w:p w14:paraId="52B80EEF" w14:textId="77777777" w:rsidR="000416D2" w:rsidRDefault="000416D2" w:rsidP="000416D2">
            <w:pPr>
              <w:rPr>
                <w:rStyle w:val="RCRood"/>
              </w:rPr>
            </w:pPr>
          </w:p>
        </w:tc>
        <w:tc>
          <w:tcPr>
            <w:tcW w:w="1418" w:type="dxa"/>
          </w:tcPr>
          <w:p w14:paraId="52B80EF0" w14:textId="77777777" w:rsidR="000416D2" w:rsidRDefault="000416D2" w:rsidP="000416D2"/>
        </w:tc>
        <w:tc>
          <w:tcPr>
            <w:tcW w:w="850" w:type="dxa"/>
          </w:tcPr>
          <w:p w14:paraId="52B80EF1" w14:textId="77777777" w:rsidR="000416D2" w:rsidRDefault="000416D2" w:rsidP="000416D2"/>
        </w:tc>
        <w:tc>
          <w:tcPr>
            <w:tcW w:w="5954" w:type="dxa"/>
            <w:gridSpan w:val="2"/>
          </w:tcPr>
          <w:p w14:paraId="52B80EF2" w14:textId="77777777" w:rsidR="000416D2" w:rsidRDefault="000416D2" w:rsidP="000416D2"/>
        </w:tc>
        <w:tc>
          <w:tcPr>
            <w:tcW w:w="567" w:type="dxa"/>
            <w:tcBorders>
              <w:top w:val="single" w:sz="4" w:space="0" w:color="E30613" w:themeColor="accent1"/>
              <w:bottom w:val="single" w:sz="4" w:space="0" w:color="E30613" w:themeColor="accent1"/>
            </w:tcBorders>
          </w:tcPr>
          <w:p w14:paraId="52B80EF3" w14:textId="77777777" w:rsidR="000416D2" w:rsidRDefault="000416D2" w:rsidP="000416D2">
            <w:pPr>
              <w:jc w:val="center"/>
            </w:pPr>
          </w:p>
        </w:tc>
        <w:tc>
          <w:tcPr>
            <w:tcW w:w="567" w:type="dxa"/>
            <w:tcBorders>
              <w:top w:val="single" w:sz="4" w:space="0" w:color="E30613" w:themeColor="accent1"/>
              <w:bottom w:val="single" w:sz="4" w:space="0" w:color="E30613" w:themeColor="accent1"/>
            </w:tcBorders>
          </w:tcPr>
          <w:p w14:paraId="52B80EF4" w14:textId="77777777" w:rsidR="000416D2" w:rsidRDefault="000416D2" w:rsidP="000416D2">
            <w:pPr>
              <w:jc w:val="center"/>
            </w:pPr>
          </w:p>
        </w:tc>
      </w:tr>
      <w:tr w:rsidR="000416D2" w:rsidRPr="00954EDF" w14:paraId="52B80EFC" w14:textId="77777777" w:rsidTr="00B51C80">
        <w:tc>
          <w:tcPr>
            <w:tcW w:w="510" w:type="dxa"/>
          </w:tcPr>
          <w:p w14:paraId="52B80EF6" w14:textId="77777777" w:rsidR="000416D2" w:rsidRDefault="000416D2" w:rsidP="000416D2">
            <w:pPr>
              <w:rPr>
                <w:rStyle w:val="RCRood"/>
              </w:rPr>
            </w:pPr>
          </w:p>
        </w:tc>
        <w:tc>
          <w:tcPr>
            <w:tcW w:w="1418" w:type="dxa"/>
          </w:tcPr>
          <w:p w14:paraId="52B80EF7" w14:textId="77777777" w:rsidR="000416D2" w:rsidRDefault="000416D2" w:rsidP="000416D2"/>
        </w:tc>
        <w:tc>
          <w:tcPr>
            <w:tcW w:w="850" w:type="dxa"/>
          </w:tcPr>
          <w:p w14:paraId="52B80EF8" w14:textId="77777777" w:rsidR="000416D2" w:rsidRDefault="000416D2" w:rsidP="000416D2"/>
        </w:tc>
        <w:tc>
          <w:tcPr>
            <w:tcW w:w="5954" w:type="dxa"/>
            <w:gridSpan w:val="2"/>
          </w:tcPr>
          <w:p w14:paraId="52B80EF9" w14:textId="77777777" w:rsidR="000416D2" w:rsidRDefault="000416D2" w:rsidP="000416D2"/>
        </w:tc>
        <w:tc>
          <w:tcPr>
            <w:tcW w:w="567" w:type="dxa"/>
            <w:tcBorders>
              <w:top w:val="single" w:sz="4" w:space="0" w:color="E30613" w:themeColor="accent1"/>
              <w:bottom w:val="single" w:sz="4" w:space="0" w:color="E30613" w:themeColor="accent1"/>
            </w:tcBorders>
          </w:tcPr>
          <w:p w14:paraId="52B80EFA" w14:textId="77777777" w:rsidR="000416D2" w:rsidRDefault="000416D2" w:rsidP="000416D2">
            <w:pPr>
              <w:jc w:val="center"/>
            </w:pPr>
          </w:p>
        </w:tc>
        <w:tc>
          <w:tcPr>
            <w:tcW w:w="567" w:type="dxa"/>
            <w:tcBorders>
              <w:top w:val="single" w:sz="4" w:space="0" w:color="E30613" w:themeColor="accent1"/>
              <w:bottom w:val="single" w:sz="12" w:space="0" w:color="E30613" w:themeColor="accent1"/>
            </w:tcBorders>
          </w:tcPr>
          <w:p w14:paraId="52B80EFB" w14:textId="77777777" w:rsidR="000416D2" w:rsidRDefault="000416D2" w:rsidP="000416D2">
            <w:pPr>
              <w:jc w:val="center"/>
            </w:pPr>
          </w:p>
        </w:tc>
      </w:tr>
      <w:tr w:rsidR="000416D2" w:rsidRPr="00954EDF" w14:paraId="52B80EFF" w14:textId="77777777" w:rsidTr="00841377">
        <w:tc>
          <w:tcPr>
            <w:tcW w:w="8732" w:type="dxa"/>
            <w:gridSpan w:val="5"/>
            <w:tcBorders>
              <w:right w:val="single" w:sz="12" w:space="0" w:color="E30613" w:themeColor="accent1"/>
            </w:tcBorders>
            <w:shd w:val="clear" w:color="auto" w:fill="F4F4F4" w:themeFill="accent4"/>
          </w:tcPr>
          <w:p w14:paraId="52B80EFD" w14:textId="77777777" w:rsidR="000416D2" w:rsidRDefault="000416D2" w:rsidP="000416D2">
            <w:r>
              <w:t>Productresultaat over dit project:</w:t>
            </w:r>
          </w:p>
        </w:tc>
        <w:tc>
          <w:tcPr>
            <w:tcW w:w="1134" w:type="dxa"/>
            <w:gridSpan w:val="2"/>
            <w:tcBorders>
              <w:top w:val="single" w:sz="12" w:space="0" w:color="E30613" w:themeColor="accent1"/>
              <w:left w:val="single" w:sz="12" w:space="0" w:color="E30613" w:themeColor="accent1"/>
              <w:bottom w:val="single" w:sz="12" w:space="0" w:color="E30613" w:themeColor="accent1"/>
            </w:tcBorders>
            <w:shd w:val="clear" w:color="auto" w:fill="F4F4F4" w:themeFill="accent4"/>
          </w:tcPr>
          <w:p w14:paraId="52B80EFE" w14:textId="77777777" w:rsidR="000416D2" w:rsidRDefault="000416D2" w:rsidP="000416D2">
            <w:pPr>
              <w:jc w:val="center"/>
            </w:pPr>
          </w:p>
        </w:tc>
      </w:tr>
      <w:tr w:rsidR="000416D2" w:rsidRPr="00954EDF" w14:paraId="52B80F02" w14:textId="77777777" w:rsidTr="00841377">
        <w:trPr>
          <w:trHeight w:val="1701"/>
        </w:trPr>
        <w:tc>
          <w:tcPr>
            <w:tcW w:w="4933" w:type="dxa"/>
            <w:gridSpan w:val="4"/>
          </w:tcPr>
          <w:p w14:paraId="52B80F00" w14:textId="77777777" w:rsidR="000416D2" w:rsidRDefault="000416D2" w:rsidP="000416D2">
            <w:pPr>
              <w:pStyle w:val="RCMetagegevens"/>
            </w:pPr>
            <w:r w:rsidRPr="00841377">
              <w:t>Handtekening procesbegeleider/ opdrachtgever/ klant:</w:t>
            </w:r>
          </w:p>
        </w:tc>
        <w:tc>
          <w:tcPr>
            <w:tcW w:w="4933" w:type="dxa"/>
            <w:gridSpan w:val="3"/>
          </w:tcPr>
          <w:p w14:paraId="52B80F01" w14:textId="77777777" w:rsidR="000416D2" w:rsidRDefault="000416D2" w:rsidP="000416D2">
            <w:pPr>
              <w:pStyle w:val="RCMetagegevens"/>
            </w:pPr>
            <w:r w:rsidRPr="00841377">
              <w:t>Handtekening voorzitter/ projectleider</w:t>
            </w:r>
          </w:p>
        </w:tc>
      </w:tr>
    </w:tbl>
    <w:p w14:paraId="52B80F03" w14:textId="77777777" w:rsidR="0044509C" w:rsidRDefault="0044509C" w:rsidP="00841377"/>
    <w:p w14:paraId="52B80F04" w14:textId="77777777" w:rsidR="00DA1EB4" w:rsidRDefault="0044509C" w:rsidP="0044509C">
      <w:pPr>
        <w:pStyle w:val="RCKop"/>
      </w:pPr>
      <w:bookmarkStart w:id="51" w:name="rc_bo_operationalisatiebeoordeling_1"/>
      <w:bookmarkEnd w:id="24"/>
      <w:r w:rsidRPr="0044509C">
        <w:lastRenderedPageBreak/>
        <w:t>OPERATIONALISATIE BEOORDELING PROJECT (product/proces)</w:t>
      </w:r>
    </w:p>
    <w:tbl>
      <w:tblPr>
        <w:tblStyle w:val="RCTabel"/>
        <w:tblW w:w="0" w:type="auto"/>
        <w:tblLook w:val="04A0" w:firstRow="1" w:lastRow="0" w:firstColumn="1" w:lastColumn="0" w:noHBand="0" w:noVBand="1"/>
      </w:tblPr>
      <w:tblGrid>
        <w:gridCol w:w="1464"/>
        <w:gridCol w:w="8114"/>
      </w:tblGrid>
      <w:tr w:rsidR="0044509C" w14:paraId="52B80F09" w14:textId="77777777" w:rsidTr="00B87E5B">
        <w:tc>
          <w:tcPr>
            <w:tcW w:w="1464" w:type="dxa"/>
            <w:vMerge w:val="restart"/>
          </w:tcPr>
          <w:p w14:paraId="52B80F05" w14:textId="77777777" w:rsidR="0044509C" w:rsidRPr="00075C29" w:rsidRDefault="00223DAF" w:rsidP="0044509C">
            <w:pPr>
              <w:rPr>
                <w:b/>
              </w:rPr>
            </w:pPr>
            <w:r w:rsidRPr="00075C29">
              <w:rPr>
                <w:b/>
              </w:rPr>
              <w:t>1</w:t>
            </w:r>
          </w:p>
          <w:sdt>
            <w:sdtPr>
              <w:rPr>
                <w:b/>
              </w:rPr>
              <w:id w:val="-262988753"/>
              <w:placeholder>
                <w:docPart w:val="64B7C1519BE74459B7C504AD96C2E036"/>
              </w:placeholder>
              <w:dataBinding w:prefixMappings="xmlns:ns0='http://schemas.eformity.nl/radiuscollege/onderwijsvorm/2015/04/vaardigheidsdoelen' " w:xpath="/ns0:vaardigheidsdoelen[1]/ns0:vaardigheidsdoel1[1]/ns0:kruispunt[1]" w:storeItemID="{BB253B17-4894-4177-9EB3-CAF52E3F5447}"/>
              <w:text/>
            </w:sdtPr>
            <w:sdtEndPr/>
            <w:sdtContent>
              <w:p w14:paraId="52B80F06" w14:textId="77777777" w:rsidR="00223DAF" w:rsidRPr="00075C29" w:rsidRDefault="00497EBD" w:rsidP="0044509C">
                <w:pPr>
                  <w:rPr>
                    <w:b/>
                  </w:rPr>
                </w:pPr>
                <w:r>
                  <w:rPr>
                    <w:b/>
                  </w:rPr>
                  <w:t>B1-K1-W1-M</w:t>
                </w:r>
              </w:p>
            </w:sdtContent>
          </w:sdt>
          <w:sdt>
            <w:sdtPr>
              <w:rPr>
                <w:b/>
              </w:rPr>
              <w:id w:val="1406730731"/>
              <w:placeholder>
                <w:docPart w:val="EBFD8821165946639722CAB210A3DED0"/>
              </w:placeholder>
              <w:dataBinding w:prefixMappings="xmlns:ns0='http://schemas.eformity.nl/radiuscollege/onderwijsvorm/2015/04/vaardigheidsdoelen' " w:xpath="/ns0:vaardigheidsdoelen[1]/ns0:vaardigheidsdoel1[1]/ns0:niveau[1]" w:storeItemID="{BB253B17-4894-4177-9EB3-CAF52E3F5447}"/>
              <w:text/>
            </w:sdtPr>
            <w:sdtEndPr/>
            <w:sdtContent>
              <w:p w14:paraId="52B80F07" w14:textId="77777777" w:rsidR="00223DAF" w:rsidRPr="00075C29" w:rsidRDefault="00497EBD" w:rsidP="00223DAF">
                <w:pPr>
                  <w:rPr>
                    <w:b/>
                  </w:rPr>
                </w:pPr>
                <w:r>
                  <w:rPr>
                    <w:b/>
                  </w:rPr>
                  <w:t>B</w:t>
                </w:r>
              </w:p>
            </w:sdtContent>
          </w:sdt>
        </w:tc>
        <w:tc>
          <w:tcPr>
            <w:tcW w:w="8114" w:type="dxa"/>
          </w:tcPr>
          <w:p w14:paraId="52B80F08" w14:textId="77777777" w:rsidR="0044509C" w:rsidRPr="00F26C51" w:rsidRDefault="00265D6D" w:rsidP="00075C29">
            <w:pPr>
              <w:rPr>
                <w:rFonts w:asciiTheme="majorHAnsi" w:hAnsiTheme="majorHAnsi"/>
              </w:rPr>
            </w:pPr>
            <w:sdt>
              <w:sdtPr>
                <w:id w:val="-911625447"/>
                <w:placeholder>
                  <w:docPart w:val="95071EFF590745DA845A8FF6AA9698C1"/>
                </w:placeholder>
                <w:dataBinding w:prefixMappings="xmlns:ns0='http://schemas.eformity.nl/radiuscollege/onderwijsvorm/2015/04/vaardigheidsdoelen' " w:xpath="/ns0:vaardigheidsdoelen[1]/ns0:vaardigheidsdoel1[1]/ns0:omschrijving[1]" w:storeItemID="{BB253B17-4894-4177-9EB3-CAF52E3F5447}"/>
                <w:text/>
              </w:sdtPr>
              <w:sdtEndPr/>
              <w:sdtContent>
                <w:r w:rsidR="00497EBD">
                  <w:t>Opdracht wordt eenduidig beschreven</w:t>
                </w:r>
              </w:sdtContent>
            </w:sdt>
          </w:p>
        </w:tc>
      </w:tr>
      <w:tr w:rsidR="0044509C" w14:paraId="52B80F0E" w14:textId="77777777" w:rsidTr="00B87E5B">
        <w:tc>
          <w:tcPr>
            <w:tcW w:w="1464" w:type="dxa"/>
            <w:vMerge/>
          </w:tcPr>
          <w:p w14:paraId="52B80F0A" w14:textId="77777777" w:rsidR="0044509C" w:rsidRPr="00075C29" w:rsidRDefault="0044509C" w:rsidP="0044509C">
            <w:pPr>
              <w:rPr>
                <w:b/>
              </w:rPr>
            </w:pPr>
          </w:p>
        </w:tc>
        <w:tc>
          <w:tcPr>
            <w:tcW w:w="8114" w:type="dxa"/>
          </w:tcPr>
          <w:p w14:paraId="52B80F0B" w14:textId="77777777" w:rsidR="0044509C" w:rsidRPr="001314D6" w:rsidRDefault="00075C29" w:rsidP="0044509C">
            <w:pPr>
              <w:rPr>
                <w:rFonts w:asciiTheme="majorHAnsi" w:hAnsiTheme="majorHAnsi"/>
              </w:rPr>
            </w:pPr>
            <w:r w:rsidRPr="001314D6">
              <w:rPr>
                <w:rFonts w:asciiTheme="majorHAnsi" w:hAnsiTheme="majorHAnsi"/>
              </w:rPr>
              <w:t>Eisen:</w:t>
            </w:r>
          </w:p>
          <w:p w14:paraId="52B80F0C" w14:textId="77777777" w:rsidR="00EE372F" w:rsidRPr="001314D6" w:rsidRDefault="00EE372F" w:rsidP="00EE372F">
            <w:pPr>
              <w:numPr>
                <w:ilvl w:val="0"/>
                <w:numId w:val="14"/>
              </w:numPr>
              <w:rPr>
                <w:rFonts w:asciiTheme="majorHAnsi" w:hAnsiTheme="majorHAnsi"/>
              </w:rPr>
            </w:pPr>
            <w:r w:rsidRPr="001314D6">
              <w:rPr>
                <w:rFonts w:asciiTheme="majorHAnsi" w:hAnsiTheme="majorHAnsi"/>
              </w:rPr>
              <w:t>Form design is vastgelegd</w:t>
            </w:r>
          </w:p>
          <w:p w14:paraId="52B80F0D" w14:textId="77777777" w:rsidR="00F26C51" w:rsidRPr="001314D6" w:rsidRDefault="00EE372F" w:rsidP="00EE372F">
            <w:pPr>
              <w:numPr>
                <w:ilvl w:val="0"/>
                <w:numId w:val="14"/>
              </w:numPr>
              <w:rPr>
                <w:rFonts w:asciiTheme="majorHAnsi" w:hAnsiTheme="majorHAnsi"/>
              </w:rPr>
            </w:pPr>
            <w:r w:rsidRPr="001314D6">
              <w:rPr>
                <w:rFonts w:asciiTheme="majorHAnsi" w:hAnsiTheme="majorHAnsi" w:cs="Arial"/>
              </w:rPr>
              <w:t>Eisen aan het programma zijn vastgelegd)</w:t>
            </w:r>
          </w:p>
        </w:tc>
      </w:tr>
      <w:tr w:rsidR="0044509C" w14:paraId="52B80F11" w14:textId="77777777" w:rsidTr="00B87E5B">
        <w:tc>
          <w:tcPr>
            <w:tcW w:w="1464" w:type="dxa"/>
            <w:vMerge/>
          </w:tcPr>
          <w:p w14:paraId="52B80F0F" w14:textId="77777777" w:rsidR="0044509C" w:rsidRPr="00075C29" w:rsidRDefault="0044509C" w:rsidP="0044509C">
            <w:pPr>
              <w:rPr>
                <w:b/>
              </w:rPr>
            </w:pPr>
          </w:p>
        </w:tc>
        <w:tc>
          <w:tcPr>
            <w:tcW w:w="8114" w:type="dxa"/>
          </w:tcPr>
          <w:p w14:paraId="52B80F10" w14:textId="77777777" w:rsidR="0044509C" w:rsidRPr="001314D6" w:rsidRDefault="00075C29" w:rsidP="001314D6">
            <w:pPr>
              <w:rPr>
                <w:rFonts w:asciiTheme="majorHAnsi" w:hAnsiTheme="majorHAnsi"/>
              </w:rPr>
            </w:pPr>
            <w:r w:rsidRPr="001314D6">
              <w:rPr>
                <w:rFonts w:asciiTheme="majorHAnsi" w:hAnsiTheme="majorHAnsi"/>
              </w:rPr>
              <w:t>1 = 2 behaald</w:t>
            </w:r>
          </w:p>
        </w:tc>
      </w:tr>
      <w:tr w:rsidR="0044509C" w14:paraId="52B80F16" w14:textId="77777777" w:rsidTr="00B87E5B">
        <w:tc>
          <w:tcPr>
            <w:tcW w:w="1464" w:type="dxa"/>
            <w:vMerge w:val="restart"/>
          </w:tcPr>
          <w:p w14:paraId="52B80F12" w14:textId="77777777" w:rsidR="0044509C" w:rsidRPr="00075C29" w:rsidRDefault="00223DAF" w:rsidP="0044509C">
            <w:pPr>
              <w:rPr>
                <w:b/>
              </w:rPr>
            </w:pPr>
            <w:r w:rsidRPr="00075C29">
              <w:rPr>
                <w:b/>
              </w:rPr>
              <w:t>2.</w:t>
            </w:r>
          </w:p>
          <w:sdt>
            <w:sdtPr>
              <w:rPr>
                <w:b/>
              </w:rPr>
              <w:id w:val="1303419605"/>
              <w:placeholder>
                <w:docPart w:val="70C625D422184A0AB1357D884ADA4AF3"/>
              </w:placeholder>
              <w:dataBinding w:prefixMappings="xmlns:ns0='http://schemas.eformity.nl/radiuscollege/onderwijsvorm/2015/04/vaardigheidsdoelen' " w:xpath="/ns0:vaardigheidsdoelen[1]/ns0:vaardigheidsdoel2[1]/ns0:kruispunt[1]" w:storeItemID="{BB253B17-4894-4177-9EB3-CAF52E3F5447}"/>
              <w:text/>
            </w:sdtPr>
            <w:sdtEndPr/>
            <w:sdtContent>
              <w:p w14:paraId="52B80F13" w14:textId="77777777" w:rsidR="00223DAF" w:rsidRPr="00075C29" w:rsidRDefault="00497EBD" w:rsidP="0044509C">
                <w:pPr>
                  <w:rPr>
                    <w:b/>
                  </w:rPr>
                </w:pPr>
                <w:r>
                  <w:rPr>
                    <w:b/>
                  </w:rPr>
                  <w:t>B1-K1-W1-R</w:t>
                </w:r>
              </w:p>
            </w:sdtContent>
          </w:sdt>
          <w:sdt>
            <w:sdtPr>
              <w:rPr>
                <w:b/>
              </w:rPr>
              <w:id w:val="779843284"/>
              <w:placeholder>
                <w:docPart w:val="5EE80F48E4B74949AD090B97059FF114"/>
              </w:placeholder>
              <w:dataBinding w:prefixMappings="xmlns:ns0='http://schemas.eformity.nl/radiuscollege/onderwijsvorm/2015/04/vaardigheidsdoelen' " w:xpath="/ns0:vaardigheidsdoelen[1]/ns0:vaardigheidsdoel2[1]/ns0:niveau[1]" w:storeItemID="{BB253B17-4894-4177-9EB3-CAF52E3F5447}"/>
              <w:text/>
            </w:sdtPr>
            <w:sdtEndPr/>
            <w:sdtContent>
              <w:p w14:paraId="52B80F14" w14:textId="77777777" w:rsidR="00223DAF" w:rsidRPr="00075C29" w:rsidRDefault="00497EBD" w:rsidP="00223DAF">
                <w:pPr>
                  <w:rPr>
                    <w:b/>
                  </w:rPr>
                </w:pPr>
                <w:r>
                  <w:rPr>
                    <w:b/>
                  </w:rPr>
                  <w:t>B</w:t>
                </w:r>
              </w:p>
            </w:sdtContent>
          </w:sdt>
        </w:tc>
        <w:tc>
          <w:tcPr>
            <w:tcW w:w="8114" w:type="dxa"/>
          </w:tcPr>
          <w:p w14:paraId="52B80F15" w14:textId="77777777" w:rsidR="0044509C" w:rsidRPr="001314D6" w:rsidRDefault="00265D6D" w:rsidP="00075C29">
            <w:pPr>
              <w:rPr>
                <w:rFonts w:asciiTheme="majorHAnsi" w:hAnsiTheme="majorHAnsi"/>
              </w:rPr>
            </w:pPr>
            <w:sdt>
              <w:sdtPr>
                <w:rPr>
                  <w:rFonts w:asciiTheme="majorHAnsi" w:hAnsiTheme="majorHAnsi"/>
                </w:rPr>
                <w:id w:val="706838638"/>
                <w:placeholder>
                  <w:docPart w:val="A6A9D8A2557E49B89C56295C2599F127"/>
                </w:placeholder>
                <w:dataBinding w:prefixMappings="xmlns:ns0='http://schemas.eformity.nl/radiuscollege/onderwijsvorm/2015/04/vaardigheidsdoelen' " w:xpath="/ns0:vaardigheidsdoelen[1]/ns0:vaardigheidsdoel2[1]/ns0:omschrijving[1]" w:storeItemID="{BB253B17-4894-4177-9EB3-CAF52E3F5447}"/>
                <w:text/>
              </w:sdtPr>
              <w:sdtEndPr/>
              <w:sdtContent>
                <w:r w:rsidR="00497EBD">
                  <w:rPr>
                    <w:rFonts w:asciiTheme="majorHAnsi" w:hAnsiTheme="majorHAnsi"/>
                  </w:rPr>
                  <w:t>Specifieke latere wensen van de klant zijn in beeld gebracht</w:t>
                </w:r>
              </w:sdtContent>
            </w:sdt>
          </w:p>
        </w:tc>
      </w:tr>
      <w:tr w:rsidR="00075C29" w14:paraId="52B80F1A" w14:textId="77777777" w:rsidTr="00B87E5B">
        <w:tc>
          <w:tcPr>
            <w:tcW w:w="1464" w:type="dxa"/>
            <w:vMerge/>
          </w:tcPr>
          <w:p w14:paraId="52B80F17" w14:textId="77777777" w:rsidR="00075C29" w:rsidRPr="00075C29" w:rsidRDefault="00075C29" w:rsidP="00075C29">
            <w:pPr>
              <w:rPr>
                <w:b/>
              </w:rPr>
            </w:pPr>
          </w:p>
        </w:tc>
        <w:tc>
          <w:tcPr>
            <w:tcW w:w="8114" w:type="dxa"/>
          </w:tcPr>
          <w:p w14:paraId="52B80F18" w14:textId="77777777" w:rsidR="00075C29" w:rsidRPr="001314D6" w:rsidRDefault="00FE3437" w:rsidP="00075C29">
            <w:pPr>
              <w:rPr>
                <w:rFonts w:asciiTheme="majorHAnsi" w:hAnsiTheme="majorHAnsi"/>
              </w:rPr>
            </w:pPr>
            <w:r>
              <w:rPr>
                <w:rFonts w:asciiTheme="majorHAnsi" w:hAnsiTheme="majorHAnsi"/>
              </w:rPr>
              <w:t>Eis</w:t>
            </w:r>
            <w:r w:rsidR="00075C29" w:rsidRPr="001314D6">
              <w:rPr>
                <w:rFonts w:asciiTheme="majorHAnsi" w:hAnsiTheme="majorHAnsi"/>
              </w:rPr>
              <w:t>:</w:t>
            </w:r>
          </w:p>
          <w:p w14:paraId="52B80F19" w14:textId="77777777" w:rsidR="00075C29" w:rsidRPr="001314D6" w:rsidRDefault="00200CA8" w:rsidP="00075C29">
            <w:pPr>
              <w:numPr>
                <w:ilvl w:val="0"/>
                <w:numId w:val="14"/>
              </w:numPr>
              <w:rPr>
                <w:rFonts w:asciiTheme="majorHAnsi" w:hAnsiTheme="majorHAnsi"/>
              </w:rPr>
            </w:pPr>
            <w:r w:rsidRPr="001314D6">
              <w:rPr>
                <w:rFonts w:asciiTheme="majorHAnsi" w:hAnsiTheme="majorHAnsi"/>
              </w:rPr>
              <w:t>interview</w:t>
            </w:r>
          </w:p>
        </w:tc>
      </w:tr>
      <w:tr w:rsidR="00075C29" w14:paraId="52B80F1D" w14:textId="77777777" w:rsidTr="00B87E5B">
        <w:tc>
          <w:tcPr>
            <w:tcW w:w="1464" w:type="dxa"/>
            <w:vMerge/>
          </w:tcPr>
          <w:p w14:paraId="52B80F1B" w14:textId="77777777" w:rsidR="00075C29" w:rsidRPr="00075C29" w:rsidRDefault="00075C29" w:rsidP="00075C29">
            <w:pPr>
              <w:rPr>
                <w:b/>
              </w:rPr>
            </w:pPr>
          </w:p>
        </w:tc>
        <w:tc>
          <w:tcPr>
            <w:tcW w:w="8114" w:type="dxa"/>
          </w:tcPr>
          <w:p w14:paraId="52B80F1C" w14:textId="77777777" w:rsidR="00075C29" w:rsidRPr="001314D6" w:rsidRDefault="001314D6" w:rsidP="001314D6">
            <w:r w:rsidRPr="001314D6">
              <w:t xml:space="preserve">1 = </w:t>
            </w:r>
            <w:r w:rsidR="009C41FC" w:rsidRPr="001314D6">
              <w:t>1</w:t>
            </w:r>
            <w:r w:rsidR="00075C29" w:rsidRPr="001314D6">
              <w:t xml:space="preserve"> behaald</w:t>
            </w:r>
          </w:p>
        </w:tc>
      </w:tr>
      <w:tr w:rsidR="00075C29" w14:paraId="52B80F22" w14:textId="77777777" w:rsidTr="00B87E5B">
        <w:tc>
          <w:tcPr>
            <w:tcW w:w="1464" w:type="dxa"/>
            <w:vMerge w:val="restart"/>
          </w:tcPr>
          <w:p w14:paraId="52B80F1E" w14:textId="77777777" w:rsidR="00075C29" w:rsidRPr="00075C29" w:rsidRDefault="00075C29" w:rsidP="00075C29">
            <w:pPr>
              <w:rPr>
                <w:b/>
              </w:rPr>
            </w:pPr>
            <w:r w:rsidRPr="00075C29">
              <w:rPr>
                <w:b/>
              </w:rPr>
              <w:t>3.</w:t>
            </w:r>
          </w:p>
          <w:sdt>
            <w:sdtPr>
              <w:rPr>
                <w:b/>
              </w:rPr>
              <w:id w:val="-244110000"/>
              <w:placeholder>
                <w:docPart w:val="5FB0D5E893124D99BBDC8E9FD75C5FB2"/>
              </w:placeholder>
              <w:dataBinding w:prefixMappings="xmlns:ns0='http://schemas.eformity.nl/radiuscollege/onderwijsvorm/2015/04/vaardigheidsdoelen' " w:xpath="/ns0:vaardigheidsdoelen[1]/ns0:vaardigheidsdoel3[1]/ns0:kruispunt[1]" w:storeItemID="{BB253B17-4894-4177-9EB3-CAF52E3F5447}"/>
              <w:text/>
            </w:sdtPr>
            <w:sdtEndPr/>
            <w:sdtContent>
              <w:p w14:paraId="52B80F1F" w14:textId="77777777" w:rsidR="00075C29" w:rsidRPr="00075C29" w:rsidRDefault="00497EBD" w:rsidP="00075C29">
                <w:pPr>
                  <w:rPr>
                    <w:b/>
                  </w:rPr>
                </w:pPr>
                <w:r>
                  <w:rPr>
                    <w:b/>
                  </w:rPr>
                  <w:t>B1-K1-W1-Y</w:t>
                </w:r>
              </w:p>
            </w:sdtContent>
          </w:sdt>
          <w:sdt>
            <w:sdtPr>
              <w:rPr>
                <w:b/>
              </w:rPr>
              <w:id w:val="-1195766544"/>
              <w:placeholder>
                <w:docPart w:val="F86EBAA4541245369EA76EDACD978974"/>
              </w:placeholder>
              <w:dataBinding w:prefixMappings="xmlns:ns0='http://schemas.eformity.nl/radiuscollege/onderwijsvorm/2015/04/vaardigheidsdoelen' " w:xpath="/ns0:vaardigheidsdoelen[1]/ns0:vaardigheidsdoel3[1]/ns0:niveau[1]" w:storeItemID="{BB253B17-4894-4177-9EB3-CAF52E3F5447}"/>
              <w:text/>
            </w:sdtPr>
            <w:sdtEndPr/>
            <w:sdtContent>
              <w:p w14:paraId="52B80F20" w14:textId="77777777" w:rsidR="00075C29" w:rsidRPr="00075C29" w:rsidRDefault="00497EBD" w:rsidP="00075C29">
                <w:pPr>
                  <w:rPr>
                    <w:b/>
                  </w:rPr>
                </w:pPr>
                <w:r>
                  <w:rPr>
                    <w:b/>
                  </w:rPr>
                  <w:t>B</w:t>
                </w:r>
              </w:p>
            </w:sdtContent>
          </w:sdt>
        </w:tc>
        <w:tc>
          <w:tcPr>
            <w:tcW w:w="8114" w:type="dxa"/>
          </w:tcPr>
          <w:p w14:paraId="52B80F21" w14:textId="77777777" w:rsidR="00075C29" w:rsidRPr="001314D6" w:rsidRDefault="00265D6D" w:rsidP="00075C29">
            <w:sdt>
              <w:sdtPr>
                <w:id w:val="1899323463"/>
                <w:placeholder>
                  <w:docPart w:val="0A87841A13694BB6BCADCACBB3D3B4AF"/>
                </w:placeholder>
                <w:dataBinding w:prefixMappings="xmlns:ns0='http://schemas.eformity.nl/radiuscollege/onderwijsvorm/2015/04/vaardigheidsdoelen' " w:xpath="/ns0:vaardigheidsdoelen[1]/ns0:vaardigheidsdoel6[1]/ns0:omschrijving[1]" w:storeItemID="{BB253B17-4894-4177-9EB3-CAF52E3F5447}"/>
                <w:text/>
              </w:sdtPr>
              <w:sdtEndPr/>
              <w:sdtContent>
                <w:r w:rsidR="00497EBD">
                  <w:t>Op een nette en correcte manier wordt contact opgenomen</w:t>
                </w:r>
              </w:sdtContent>
            </w:sdt>
          </w:p>
        </w:tc>
      </w:tr>
      <w:tr w:rsidR="00075C29" w14:paraId="52B80F26" w14:textId="77777777" w:rsidTr="00B87E5B">
        <w:tc>
          <w:tcPr>
            <w:tcW w:w="1464" w:type="dxa"/>
            <w:vMerge/>
          </w:tcPr>
          <w:p w14:paraId="52B80F23" w14:textId="77777777" w:rsidR="00075C29" w:rsidRPr="00075C29" w:rsidRDefault="00075C29" w:rsidP="00075C29">
            <w:pPr>
              <w:rPr>
                <w:b/>
              </w:rPr>
            </w:pPr>
          </w:p>
        </w:tc>
        <w:tc>
          <w:tcPr>
            <w:tcW w:w="8114" w:type="dxa"/>
          </w:tcPr>
          <w:p w14:paraId="52B80F24" w14:textId="77777777" w:rsidR="00075C29" w:rsidRPr="001314D6" w:rsidRDefault="00FE3437" w:rsidP="00075C29">
            <w:r>
              <w:t>Eis</w:t>
            </w:r>
            <w:r w:rsidR="00075C29" w:rsidRPr="001314D6">
              <w:t>:</w:t>
            </w:r>
          </w:p>
          <w:p w14:paraId="52B80F25" w14:textId="77777777" w:rsidR="00075C29" w:rsidRPr="001314D6" w:rsidRDefault="00736EAA" w:rsidP="00200CA8">
            <w:pPr>
              <w:numPr>
                <w:ilvl w:val="0"/>
                <w:numId w:val="14"/>
              </w:numPr>
            </w:pPr>
            <w:r w:rsidRPr="001314D6">
              <w:t>roc-mail waarin om gesprek gevraagd wordt</w:t>
            </w:r>
          </w:p>
        </w:tc>
      </w:tr>
      <w:tr w:rsidR="00075C29" w14:paraId="52B80F29" w14:textId="77777777" w:rsidTr="00B87E5B">
        <w:tc>
          <w:tcPr>
            <w:tcW w:w="1464" w:type="dxa"/>
            <w:vMerge/>
          </w:tcPr>
          <w:p w14:paraId="52B80F27" w14:textId="77777777" w:rsidR="00075C29" w:rsidRPr="00075C29" w:rsidRDefault="00075C29" w:rsidP="00075C29">
            <w:pPr>
              <w:rPr>
                <w:b/>
              </w:rPr>
            </w:pPr>
          </w:p>
        </w:tc>
        <w:tc>
          <w:tcPr>
            <w:tcW w:w="8114" w:type="dxa"/>
          </w:tcPr>
          <w:p w14:paraId="52B80F28" w14:textId="77777777" w:rsidR="00075C29" w:rsidRPr="001314D6" w:rsidRDefault="009C41FC" w:rsidP="001314D6">
            <w:r w:rsidRPr="001314D6">
              <w:t>1 = 1</w:t>
            </w:r>
            <w:r w:rsidR="00075C29" w:rsidRPr="001314D6">
              <w:t xml:space="preserve"> behaald</w:t>
            </w:r>
          </w:p>
        </w:tc>
      </w:tr>
      <w:tr w:rsidR="00075C29" w14:paraId="52B80F2E" w14:textId="77777777" w:rsidTr="00B87E5B">
        <w:tc>
          <w:tcPr>
            <w:tcW w:w="1464" w:type="dxa"/>
            <w:vMerge w:val="restart"/>
          </w:tcPr>
          <w:p w14:paraId="52B80F2A" w14:textId="77777777" w:rsidR="00075C29" w:rsidRPr="001314D6" w:rsidRDefault="00075C29" w:rsidP="00075C29">
            <w:pPr>
              <w:rPr>
                <w:b/>
              </w:rPr>
            </w:pPr>
            <w:r w:rsidRPr="001314D6">
              <w:rPr>
                <w:b/>
              </w:rPr>
              <w:t>4</w:t>
            </w:r>
          </w:p>
          <w:sdt>
            <w:sdtPr>
              <w:rPr>
                <w:b/>
              </w:rPr>
              <w:id w:val="-1885784488"/>
              <w:placeholder>
                <w:docPart w:val="0D4EADE455B14C7FA3E668B6A3388CF2"/>
              </w:placeholder>
              <w:dataBinding w:prefixMappings="xmlns:ns0='http://schemas.eformity.nl/radiuscollege/onderwijsvorm/2015/04/vaardigheidsdoelen' " w:xpath="/ns0:vaardigheidsdoelen[1]/ns0:vaardigheidsdoel4[1]/ns0:kruispunt[1]" w:storeItemID="{BB253B17-4894-4177-9EB3-CAF52E3F5447}"/>
              <w:text/>
            </w:sdtPr>
            <w:sdtEndPr/>
            <w:sdtContent>
              <w:p w14:paraId="52B80F2B" w14:textId="77777777" w:rsidR="00075C29" w:rsidRPr="001314D6" w:rsidRDefault="00497EBD" w:rsidP="00075C29">
                <w:pPr>
                  <w:rPr>
                    <w:b/>
                  </w:rPr>
                </w:pPr>
                <w:r>
                  <w:rPr>
                    <w:b/>
                  </w:rPr>
                  <w:t>B1-K1-W2-E</w:t>
                </w:r>
              </w:p>
            </w:sdtContent>
          </w:sdt>
          <w:sdt>
            <w:sdtPr>
              <w:rPr>
                <w:b/>
              </w:rPr>
              <w:id w:val="273525812"/>
              <w:placeholder>
                <w:docPart w:val="4C98ACB3044C492E8E88FD078FD95A17"/>
              </w:placeholder>
              <w:dataBinding w:prefixMappings="xmlns:ns0='http://schemas.eformity.nl/radiuscollege/onderwijsvorm/2015/04/vaardigheidsdoelen' " w:xpath="/ns0:vaardigheidsdoelen[1]/ns0:vaardigheidsdoel4[1]/ns0:niveau[1]" w:storeItemID="{BB253B17-4894-4177-9EB3-CAF52E3F5447}"/>
              <w:text/>
            </w:sdtPr>
            <w:sdtEndPr/>
            <w:sdtContent>
              <w:p w14:paraId="52B80F2C" w14:textId="77777777" w:rsidR="00075C29" w:rsidRPr="001314D6" w:rsidRDefault="00497EBD" w:rsidP="00075C29">
                <w:pPr>
                  <w:rPr>
                    <w:b/>
                  </w:rPr>
                </w:pPr>
                <w:r>
                  <w:rPr>
                    <w:b/>
                  </w:rPr>
                  <w:t>B</w:t>
                </w:r>
              </w:p>
            </w:sdtContent>
          </w:sdt>
        </w:tc>
        <w:tc>
          <w:tcPr>
            <w:tcW w:w="8114" w:type="dxa"/>
          </w:tcPr>
          <w:p w14:paraId="52B80F2D" w14:textId="77777777" w:rsidR="00075C29" w:rsidRPr="001314D6" w:rsidRDefault="00265D6D" w:rsidP="00075C29">
            <w:sdt>
              <w:sdtPr>
                <w:id w:val="1773199110"/>
                <w:placeholder>
                  <w:docPart w:val="7F01F293CDB14528A4884AAEE15F1994"/>
                </w:placeholder>
                <w:dataBinding w:prefixMappings="xmlns:ns0='http://schemas.eformity.nl/radiuscollege/onderwijsvorm/2015/04/vaardigheidsdoelen' " w:xpath="/ns0:vaardigheidsdoelen[1]/ns0:vaardigheidsdoel4[1]/ns0:omschrijving[1]" w:storeItemID="{BB253B17-4894-4177-9EB3-CAF52E3F5447}"/>
                <w:text/>
              </w:sdtPr>
              <w:sdtEndPr/>
              <w:sdtContent>
                <w:r w:rsidR="00497EBD">
                  <w:t>Samenwerking krijgt professionele vormgeving</w:t>
                </w:r>
              </w:sdtContent>
            </w:sdt>
          </w:p>
        </w:tc>
      </w:tr>
      <w:tr w:rsidR="00075C29" w14:paraId="52B80F33" w14:textId="77777777" w:rsidTr="00B87E5B">
        <w:tc>
          <w:tcPr>
            <w:tcW w:w="1464" w:type="dxa"/>
            <w:vMerge/>
          </w:tcPr>
          <w:p w14:paraId="52B80F2F" w14:textId="77777777" w:rsidR="00075C29" w:rsidRPr="001314D6" w:rsidRDefault="00075C29" w:rsidP="00075C29">
            <w:pPr>
              <w:rPr>
                <w:b/>
              </w:rPr>
            </w:pPr>
          </w:p>
        </w:tc>
        <w:tc>
          <w:tcPr>
            <w:tcW w:w="8114" w:type="dxa"/>
          </w:tcPr>
          <w:p w14:paraId="52B80F30" w14:textId="77777777" w:rsidR="00075C29" w:rsidRPr="001314D6" w:rsidRDefault="00075C29" w:rsidP="00075C29">
            <w:r w:rsidRPr="001314D6">
              <w:t>Eisen:</w:t>
            </w:r>
          </w:p>
          <w:p w14:paraId="52B80F31" w14:textId="77777777" w:rsidR="00736EAA" w:rsidRPr="001314D6" w:rsidRDefault="00736EAA" w:rsidP="00736EAA">
            <w:pPr>
              <w:numPr>
                <w:ilvl w:val="0"/>
                <w:numId w:val="14"/>
              </w:numPr>
            </w:pPr>
            <w:r w:rsidRPr="001314D6">
              <w:t>samenwerkingscontract</w:t>
            </w:r>
          </w:p>
          <w:p w14:paraId="52B80F32" w14:textId="77777777" w:rsidR="00075C29" w:rsidRPr="001314D6" w:rsidRDefault="00736EAA" w:rsidP="00736EAA">
            <w:pPr>
              <w:numPr>
                <w:ilvl w:val="0"/>
                <w:numId w:val="14"/>
              </w:numPr>
            </w:pPr>
            <w:r w:rsidRPr="001314D6">
              <w:t>bereikbaarheidslijst</w:t>
            </w:r>
          </w:p>
        </w:tc>
      </w:tr>
      <w:tr w:rsidR="00075C29" w14:paraId="52B80F36" w14:textId="77777777" w:rsidTr="00B87E5B">
        <w:tc>
          <w:tcPr>
            <w:tcW w:w="1464" w:type="dxa"/>
            <w:vMerge/>
          </w:tcPr>
          <w:p w14:paraId="52B80F34" w14:textId="77777777" w:rsidR="00075C29" w:rsidRPr="001314D6" w:rsidRDefault="00075C29" w:rsidP="00075C29">
            <w:pPr>
              <w:rPr>
                <w:b/>
              </w:rPr>
            </w:pPr>
          </w:p>
        </w:tc>
        <w:tc>
          <w:tcPr>
            <w:tcW w:w="8114" w:type="dxa"/>
          </w:tcPr>
          <w:p w14:paraId="52B80F35" w14:textId="77777777" w:rsidR="00075C29" w:rsidRPr="001314D6" w:rsidRDefault="00075C29" w:rsidP="001314D6">
            <w:r w:rsidRPr="001314D6">
              <w:t>1 = 2 behaald</w:t>
            </w:r>
          </w:p>
        </w:tc>
      </w:tr>
      <w:tr w:rsidR="00075C29" w14:paraId="52B80F3B" w14:textId="77777777" w:rsidTr="00B87E5B">
        <w:tc>
          <w:tcPr>
            <w:tcW w:w="1464" w:type="dxa"/>
            <w:vMerge w:val="restart"/>
          </w:tcPr>
          <w:p w14:paraId="52B80F37" w14:textId="77777777" w:rsidR="00075C29" w:rsidRPr="001314D6" w:rsidRDefault="00075C29" w:rsidP="00075C29">
            <w:pPr>
              <w:rPr>
                <w:b/>
              </w:rPr>
            </w:pPr>
            <w:r w:rsidRPr="001314D6">
              <w:rPr>
                <w:b/>
              </w:rPr>
              <w:t>5</w:t>
            </w:r>
          </w:p>
          <w:sdt>
            <w:sdtPr>
              <w:rPr>
                <w:b/>
              </w:rPr>
              <w:id w:val="-1317034265"/>
              <w:placeholder>
                <w:docPart w:val="93CDBD0415614934BDCAF6C008CAAC91"/>
              </w:placeholder>
              <w:dataBinding w:prefixMappings="xmlns:ns0='http://schemas.eformity.nl/radiuscollege/onderwijsvorm/2015/04/vaardigheidsdoelen' " w:xpath="/ns0:vaardigheidsdoelen[1]/ns0:vaardigheidsdoel5[1]/ns0:kruispunt[1]" w:storeItemID="{BB253B17-4894-4177-9EB3-CAF52E3F5447}"/>
              <w:text/>
            </w:sdtPr>
            <w:sdtEndPr/>
            <w:sdtContent>
              <w:p w14:paraId="52B80F38" w14:textId="77777777" w:rsidR="00075C29" w:rsidRPr="001314D6" w:rsidRDefault="00497EBD" w:rsidP="00075C29">
                <w:pPr>
                  <w:rPr>
                    <w:b/>
                  </w:rPr>
                </w:pPr>
                <w:r>
                  <w:rPr>
                    <w:b/>
                  </w:rPr>
                  <w:t>B1-K1-W2-Q</w:t>
                </w:r>
              </w:p>
            </w:sdtContent>
          </w:sdt>
          <w:sdt>
            <w:sdtPr>
              <w:rPr>
                <w:b/>
              </w:rPr>
              <w:id w:val="1135833557"/>
              <w:placeholder>
                <w:docPart w:val="93AE00BC266941C096615AC7F5E144FC"/>
              </w:placeholder>
              <w:dataBinding w:prefixMappings="xmlns:ns0='http://schemas.eformity.nl/radiuscollege/onderwijsvorm/2015/04/vaardigheidsdoelen' " w:xpath="/ns0:vaardigheidsdoelen[1]/ns0:vaardigheidsdoel5[1]/ns0:niveau[1]" w:storeItemID="{BB253B17-4894-4177-9EB3-CAF52E3F5447}"/>
              <w:text/>
            </w:sdtPr>
            <w:sdtEndPr/>
            <w:sdtContent>
              <w:p w14:paraId="52B80F39" w14:textId="77777777" w:rsidR="00075C29" w:rsidRPr="001314D6" w:rsidRDefault="00497EBD" w:rsidP="00075C29">
                <w:pPr>
                  <w:rPr>
                    <w:b/>
                  </w:rPr>
                </w:pPr>
                <w:r>
                  <w:rPr>
                    <w:b/>
                  </w:rPr>
                  <w:t>B</w:t>
                </w:r>
              </w:p>
            </w:sdtContent>
          </w:sdt>
        </w:tc>
        <w:tc>
          <w:tcPr>
            <w:tcW w:w="8114" w:type="dxa"/>
          </w:tcPr>
          <w:p w14:paraId="52B80F3A" w14:textId="77777777" w:rsidR="00075C29" w:rsidRPr="001314D6" w:rsidRDefault="00265D6D" w:rsidP="00075C29">
            <w:sdt>
              <w:sdtPr>
                <w:id w:val="1412973529"/>
                <w:placeholder>
                  <w:docPart w:val="A925C3293A184A7482C059F1D77DB32A"/>
                </w:placeholder>
                <w:dataBinding w:prefixMappings="xmlns:ns0='http://schemas.eformity.nl/radiuscollege/onderwijsvorm/2015/04/vaardigheidsdoelen' " w:xpath="/ns0:vaardigheidsdoelen[1]/ns0:vaardigheidsdoel5[1]/ns0:omschrijving[1]" w:storeItemID="{BB253B17-4894-4177-9EB3-CAF52E3F5447}"/>
                <w:text/>
              </w:sdtPr>
              <w:sdtEndPr/>
              <w:sdtContent>
                <w:r w:rsidR="00497EBD">
                  <w:t>De taakverdeling is in een planning opgenomen</w:t>
                </w:r>
              </w:sdtContent>
            </w:sdt>
          </w:p>
        </w:tc>
      </w:tr>
      <w:tr w:rsidR="00075C29" w14:paraId="52B80F3F" w14:textId="77777777" w:rsidTr="00B87E5B">
        <w:tc>
          <w:tcPr>
            <w:tcW w:w="1464" w:type="dxa"/>
            <w:vMerge/>
          </w:tcPr>
          <w:p w14:paraId="52B80F3C" w14:textId="77777777" w:rsidR="00075C29" w:rsidRPr="001314D6" w:rsidRDefault="00075C29" w:rsidP="00075C29">
            <w:pPr>
              <w:rPr>
                <w:b/>
              </w:rPr>
            </w:pPr>
          </w:p>
        </w:tc>
        <w:tc>
          <w:tcPr>
            <w:tcW w:w="8114" w:type="dxa"/>
          </w:tcPr>
          <w:p w14:paraId="52B80F3D" w14:textId="77777777" w:rsidR="00075C29" w:rsidRPr="001314D6" w:rsidRDefault="00FE3437" w:rsidP="00075C29">
            <w:r>
              <w:t>Eis</w:t>
            </w:r>
            <w:r w:rsidR="00075C29" w:rsidRPr="001314D6">
              <w:t>:</w:t>
            </w:r>
          </w:p>
          <w:p w14:paraId="52B80F3E" w14:textId="77777777" w:rsidR="00075C29" w:rsidRPr="001314D6" w:rsidRDefault="00736EAA" w:rsidP="00075C29">
            <w:pPr>
              <w:numPr>
                <w:ilvl w:val="0"/>
                <w:numId w:val="14"/>
              </w:numPr>
            </w:pPr>
            <w:r w:rsidRPr="001314D6">
              <w:t>planning</w:t>
            </w:r>
          </w:p>
        </w:tc>
      </w:tr>
      <w:tr w:rsidR="00075C29" w14:paraId="52B80F42" w14:textId="77777777" w:rsidTr="00B87E5B">
        <w:tc>
          <w:tcPr>
            <w:tcW w:w="1464" w:type="dxa"/>
            <w:vMerge/>
          </w:tcPr>
          <w:p w14:paraId="52B80F40" w14:textId="77777777" w:rsidR="00075C29" w:rsidRPr="001314D6" w:rsidRDefault="00075C29" w:rsidP="00075C29">
            <w:pPr>
              <w:rPr>
                <w:b/>
              </w:rPr>
            </w:pPr>
          </w:p>
        </w:tc>
        <w:tc>
          <w:tcPr>
            <w:tcW w:w="8114" w:type="dxa"/>
          </w:tcPr>
          <w:p w14:paraId="52B80F41" w14:textId="77777777" w:rsidR="00075C29" w:rsidRPr="001314D6" w:rsidRDefault="001314D6" w:rsidP="001314D6">
            <w:r w:rsidRPr="001314D6">
              <w:t>1 =</w:t>
            </w:r>
            <w:r w:rsidR="009C41FC" w:rsidRPr="001314D6">
              <w:t xml:space="preserve"> 1</w:t>
            </w:r>
            <w:r w:rsidR="00075C29" w:rsidRPr="001314D6">
              <w:t xml:space="preserve"> behaald</w:t>
            </w:r>
          </w:p>
        </w:tc>
      </w:tr>
      <w:tr w:rsidR="00075C29" w14:paraId="52B80F47" w14:textId="77777777" w:rsidTr="00B87E5B">
        <w:tc>
          <w:tcPr>
            <w:tcW w:w="1464" w:type="dxa"/>
            <w:vMerge w:val="restart"/>
          </w:tcPr>
          <w:p w14:paraId="52B80F43" w14:textId="77777777" w:rsidR="00075C29" w:rsidRPr="001314D6" w:rsidRDefault="00075C29" w:rsidP="00075C29">
            <w:pPr>
              <w:rPr>
                <w:b/>
              </w:rPr>
            </w:pPr>
            <w:r w:rsidRPr="001314D6">
              <w:rPr>
                <w:b/>
              </w:rPr>
              <w:t>6</w:t>
            </w:r>
          </w:p>
          <w:sdt>
            <w:sdtPr>
              <w:rPr>
                <w:b/>
              </w:rPr>
              <w:id w:val="1679165952"/>
              <w:placeholder>
                <w:docPart w:val="8F6B3678ED18483CBEF48C6C86E96AD0"/>
              </w:placeholder>
              <w:dataBinding w:prefixMappings="xmlns:ns0='http://schemas.eformity.nl/radiuscollege/onderwijsvorm/2015/04/vaardigheidsdoelen' " w:xpath="/ns0:vaardigheidsdoelen[1]/ns0:vaardigheidsdoel6[1]/ns0:kruispunt[1]" w:storeItemID="{BB253B17-4894-4177-9EB3-CAF52E3F5447}"/>
              <w:text/>
            </w:sdtPr>
            <w:sdtEndPr/>
            <w:sdtContent>
              <w:p w14:paraId="52B80F44" w14:textId="77777777" w:rsidR="00075C29" w:rsidRPr="001314D6" w:rsidRDefault="00497EBD" w:rsidP="00075C29">
                <w:pPr>
                  <w:rPr>
                    <w:b/>
                  </w:rPr>
                </w:pPr>
                <w:r>
                  <w:rPr>
                    <w:b/>
                  </w:rPr>
                  <w:t>B1-K1-W3-M</w:t>
                </w:r>
              </w:p>
            </w:sdtContent>
          </w:sdt>
          <w:sdt>
            <w:sdtPr>
              <w:rPr>
                <w:b/>
              </w:rPr>
              <w:id w:val="-632940186"/>
              <w:placeholder>
                <w:docPart w:val="8DBCCDD112FF45A1A4B18C3EAF21D0AD"/>
              </w:placeholder>
              <w:dataBinding w:prefixMappings="xmlns:ns0='http://schemas.eformity.nl/radiuscollege/onderwijsvorm/2015/04/vaardigheidsdoelen' " w:xpath="/ns0:vaardigheidsdoelen[1]/ns0:vaardigheidsdoel6[1]/ns0:niveau[1]" w:storeItemID="{BB253B17-4894-4177-9EB3-CAF52E3F5447}"/>
              <w:text/>
            </w:sdtPr>
            <w:sdtEndPr/>
            <w:sdtContent>
              <w:p w14:paraId="52B80F45" w14:textId="77777777" w:rsidR="00075C29" w:rsidRPr="001314D6" w:rsidRDefault="00497EBD" w:rsidP="00075C29">
                <w:pPr>
                  <w:rPr>
                    <w:b/>
                  </w:rPr>
                </w:pPr>
                <w:r>
                  <w:rPr>
                    <w:b/>
                  </w:rPr>
                  <w:t>B</w:t>
                </w:r>
              </w:p>
            </w:sdtContent>
          </w:sdt>
        </w:tc>
        <w:tc>
          <w:tcPr>
            <w:tcW w:w="8114" w:type="dxa"/>
          </w:tcPr>
          <w:p w14:paraId="52B80F46" w14:textId="77777777" w:rsidR="00075C29" w:rsidRPr="001314D6" w:rsidRDefault="009151D4" w:rsidP="009151D4">
            <w:r>
              <w:t>Een aangeleverd functioneel ontwerp wordt gebruikt om een applicatie te maken</w:t>
            </w:r>
          </w:p>
        </w:tc>
      </w:tr>
      <w:tr w:rsidR="00075C29" w14:paraId="52B80F4B" w14:textId="77777777" w:rsidTr="00B87E5B">
        <w:tc>
          <w:tcPr>
            <w:tcW w:w="1464" w:type="dxa"/>
            <w:vMerge/>
          </w:tcPr>
          <w:p w14:paraId="52B80F48" w14:textId="77777777" w:rsidR="00075C29" w:rsidRPr="001314D6" w:rsidRDefault="00075C29" w:rsidP="00075C29">
            <w:pPr>
              <w:rPr>
                <w:b/>
              </w:rPr>
            </w:pPr>
          </w:p>
        </w:tc>
        <w:tc>
          <w:tcPr>
            <w:tcW w:w="8114" w:type="dxa"/>
          </w:tcPr>
          <w:p w14:paraId="52B80F49" w14:textId="77777777" w:rsidR="00075C29" w:rsidRPr="001314D6" w:rsidRDefault="00FE3437" w:rsidP="00075C29">
            <w:r>
              <w:t>Eis</w:t>
            </w:r>
            <w:r w:rsidR="00075C29" w:rsidRPr="001314D6">
              <w:t>:</w:t>
            </w:r>
          </w:p>
          <w:p w14:paraId="52B80F4A" w14:textId="77777777" w:rsidR="00861276" w:rsidRPr="001314D6" w:rsidRDefault="00683FCD" w:rsidP="00075C29">
            <w:pPr>
              <w:numPr>
                <w:ilvl w:val="0"/>
                <w:numId w:val="14"/>
              </w:numPr>
            </w:pPr>
            <w:r w:rsidRPr="001314D6">
              <w:t>aangepast functioneel ontwerp</w:t>
            </w:r>
          </w:p>
        </w:tc>
      </w:tr>
      <w:tr w:rsidR="00075C29" w14:paraId="52B80F4E" w14:textId="77777777" w:rsidTr="00B87E5B">
        <w:tc>
          <w:tcPr>
            <w:tcW w:w="1464" w:type="dxa"/>
            <w:vMerge/>
          </w:tcPr>
          <w:p w14:paraId="52B80F4C" w14:textId="77777777" w:rsidR="00075C29" w:rsidRPr="001314D6" w:rsidRDefault="00075C29" w:rsidP="00075C29">
            <w:pPr>
              <w:rPr>
                <w:b/>
              </w:rPr>
            </w:pPr>
          </w:p>
        </w:tc>
        <w:tc>
          <w:tcPr>
            <w:tcW w:w="8114" w:type="dxa"/>
          </w:tcPr>
          <w:p w14:paraId="52B80F4D" w14:textId="77777777" w:rsidR="00075C29" w:rsidRPr="001314D6" w:rsidRDefault="001314D6" w:rsidP="001314D6">
            <w:r w:rsidRPr="001314D6">
              <w:t xml:space="preserve">1 = </w:t>
            </w:r>
            <w:r w:rsidR="009C41FC" w:rsidRPr="001314D6">
              <w:t>1</w:t>
            </w:r>
            <w:r w:rsidR="00075C29" w:rsidRPr="001314D6">
              <w:t xml:space="preserve"> behaald</w:t>
            </w:r>
          </w:p>
        </w:tc>
      </w:tr>
      <w:tr w:rsidR="00075C29" w14:paraId="52B80F53" w14:textId="77777777" w:rsidTr="00B87E5B">
        <w:tc>
          <w:tcPr>
            <w:tcW w:w="1464" w:type="dxa"/>
            <w:vMerge w:val="restart"/>
          </w:tcPr>
          <w:p w14:paraId="52B80F4F" w14:textId="77777777" w:rsidR="00075C29" w:rsidRPr="001314D6" w:rsidRDefault="00075C29" w:rsidP="00075C29">
            <w:pPr>
              <w:rPr>
                <w:b/>
              </w:rPr>
            </w:pPr>
            <w:r w:rsidRPr="001314D6">
              <w:rPr>
                <w:b/>
              </w:rPr>
              <w:t>7</w:t>
            </w:r>
          </w:p>
          <w:sdt>
            <w:sdtPr>
              <w:rPr>
                <w:b/>
              </w:rPr>
              <w:id w:val="-1333908546"/>
              <w:placeholder>
                <w:docPart w:val="13E8DEF5F93B454DA239C8AD27797EA7"/>
              </w:placeholder>
              <w:dataBinding w:prefixMappings="xmlns:ns0='http://schemas.eformity.nl/radiuscollege/onderwijsvorm/2015/04/vaardigheidsdoelen' " w:xpath="/ns0:vaardigheidsdoelen[1]/ns0:vaardigheidsdoel7[1]/ns0:kruispunt[1]" w:storeItemID="{BB253B17-4894-4177-9EB3-CAF52E3F5447}"/>
              <w:text/>
            </w:sdtPr>
            <w:sdtEndPr/>
            <w:sdtContent>
              <w:p w14:paraId="52B80F50" w14:textId="77777777" w:rsidR="00075C29" w:rsidRPr="001314D6" w:rsidRDefault="00497EBD" w:rsidP="00075C29">
                <w:pPr>
                  <w:rPr>
                    <w:b/>
                  </w:rPr>
                </w:pPr>
                <w:r>
                  <w:rPr>
                    <w:b/>
                  </w:rPr>
                  <w:t>B1-K1-W3-U</w:t>
                </w:r>
              </w:p>
            </w:sdtContent>
          </w:sdt>
          <w:sdt>
            <w:sdtPr>
              <w:rPr>
                <w:b/>
              </w:rPr>
              <w:id w:val="1466469390"/>
              <w:placeholder>
                <w:docPart w:val="B2B7612B47644B40876ACED7A451F2CB"/>
              </w:placeholder>
              <w:dataBinding w:prefixMappings="xmlns:ns0='http://schemas.eformity.nl/radiuscollege/onderwijsvorm/2015/04/vaardigheidsdoelen' " w:xpath="/ns0:vaardigheidsdoelen[1]/ns0:vaardigheidsdoel7[1]/ns0:niveau[1]" w:storeItemID="{BB253B17-4894-4177-9EB3-CAF52E3F5447}"/>
              <w:text/>
            </w:sdtPr>
            <w:sdtEndPr/>
            <w:sdtContent>
              <w:p w14:paraId="52B80F51" w14:textId="77777777" w:rsidR="00075C29" w:rsidRPr="001314D6" w:rsidRDefault="00497EBD" w:rsidP="00075C29">
                <w:pPr>
                  <w:rPr>
                    <w:b/>
                  </w:rPr>
                </w:pPr>
                <w:r>
                  <w:rPr>
                    <w:b/>
                  </w:rPr>
                  <w:t>B</w:t>
                </w:r>
              </w:p>
            </w:sdtContent>
          </w:sdt>
        </w:tc>
        <w:tc>
          <w:tcPr>
            <w:tcW w:w="8114" w:type="dxa"/>
          </w:tcPr>
          <w:p w14:paraId="52B80F52" w14:textId="77777777" w:rsidR="00075C29" w:rsidRPr="001314D6" w:rsidRDefault="00265D6D" w:rsidP="00075C29">
            <w:sdt>
              <w:sdtPr>
                <w:id w:val="1805109543"/>
                <w:placeholder>
                  <w:docPart w:val="2B90BC414E21487EAEFA7B3D8D76383D"/>
                </w:placeholder>
                <w:dataBinding w:prefixMappings="xmlns:ns0='http://schemas.eformity.nl/radiuscollege/onderwijsvorm/2015/04/vaardigheidsdoelen' " w:xpath="/ns0:vaardigheidsdoelen[1]/ns0:vaardigheidsdoel7[1]/ns0:omschrijving[1]" w:storeItemID="{BB253B17-4894-4177-9EB3-CAF52E3F5447}"/>
                <w:text/>
              </w:sdtPr>
              <w:sdtEndPr/>
              <w:sdtContent>
                <w:r w:rsidR="00497EBD">
                  <w:t>Gegeven opdracht wordt aangepast</w:t>
                </w:r>
              </w:sdtContent>
            </w:sdt>
          </w:p>
        </w:tc>
      </w:tr>
      <w:tr w:rsidR="00075C29" w14:paraId="52B80F57" w14:textId="77777777" w:rsidTr="00B87E5B">
        <w:tc>
          <w:tcPr>
            <w:tcW w:w="1464" w:type="dxa"/>
            <w:vMerge/>
          </w:tcPr>
          <w:p w14:paraId="52B80F54" w14:textId="77777777" w:rsidR="00075C29" w:rsidRPr="001314D6" w:rsidRDefault="00075C29" w:rsidP="00075C29">
            <w:pPr>
              <w:rPr>
                <w:b/>
              </w:rPr>
            </w:pPr>
          </w:p>
        </w:tc>
        <w:tc>
          <w:tcPr>
            <w:tcW w:w="8114" w:type="dxa"/>
          </w:tcPr>
          <w:p w14:paraId="52B80F55" w14:textId="77777777" w:rsidR="00075C29" w:rsidRPr="001314D6" w:rsidRDefault="00FE3437" w:rsidP="00075C29">
            <w:r>
              <w:t>Eis</w:t>
            </w:r>
            <w:r w:rsidR="00075C29" w:rsidRPr="001314D6">
              <w:t>:</w:t>
            </w:r>
          </w:p>
          <w:p w14:paraId="52B80F56" w14:textId="77777777" w:rsidR="00075C29" w:rsidRPr="001314D6" w:rsidRDefault="00683FCD" w:rsidP="00075C29">
            <w:pPr>
              <w:numPr>
                <w:ilvl w:val="0"/>
                <w:numId w:val="14"/>
              </w:numPr>
            </w:pPr>
            <w:r w:rsidRPr="001314D6">
              <w:t>Oorspronkelijke opdrachtbeschrijving wordt herschreven</w:t>
            </w:r>
          </w:p>
        </w:tc>
      </w:tr>
      <w:tr w:rsidR="00075C29" w14:paraId="52B80F5A" w14:textId="77777777" w:rsidTr="00B87E5B">
        <w:tc>
          <w:tcPr>
            <w:tcW w:w="1464" w:type="dxa"/>
            <w:vMerge/>
          </w:tcPr>
          <w:p w14:paraId="52B80F58" w14:textId="77777777" w:rsidR="00075C29" w:rsidRPr="001314D6" w:rsidRDefault="00075C29" w:rsidP="00075C29">
            <w:pPr>
              <w:rPr>
                <w:b/>
              </w:rPr>
            </w:pPr>
          </w:p>
        </w:tc>
        <w:tc>
          <w:tcPr>
            <w:tcW w:w="8114" w:type="dxa"/>
          </w:tcPr>
          <w:p w14:paraId="52B80F59" w14:textId="77777777" w:rsidR="00075C29" w:rsidRPr="001314D6" w:rsidRDefault="001314D6" w:rsidP="00075C29">
            <w:r w:rsidRPr="001314D6">
              <w:t xml:space="preserve">1 = </w:t>
            </w:r>
            <w:r w:rsidR="009C41FC" w:rsidRPr="001314D6">
              <w:t>1</w:t>
            </w:r>
            <w:r w:rsidR="00075C29" w:rsidRPr="001314D6">
              <w:t xml:space="preserve"> behaald</w:t>
            </w:r>
          </w:p>
        </w:tc>
      </w:tr>
      <w:tr w:rsidR="00075C29" w14:paraId="52B80F5F" w14:textId="77777777" w:rsidTr="00B87E5B">
        <w:tc>
          <w:tcPr>
            <w:tcW w:w="1464" w:type="dxa"/>
            <w:vMerge w:val="restart"/>
          </w:tcPr>
          <w:p w14:paraId="52B80F5B" w14:textId="77777777" w:rsidR="00075C29" w:rsidRPr="001314D6" w:rsidRDefault="00075C29" w:rsidP="00075C29">
            <w:pPr>
              <w:rPr>
                <w:b/>
              </w:rPr>
            </w:pPr>
            <w:r w:rsidRPr="001314D6">
              <w:rPr>
                <w:b/>
              </w:rPr>
              <w:t>8</w:t>
            </w:r>
          </w:p>
          <w:p w14:paraId="52B80F5C" w14:textId="77777777" w:rsidR="00075C29" w:rsidRPr="001314D6" w:rsidRDefault="000645EF" w:rsidP="00075C29">
            <w:pPr>
              <w:rPr>
                <w:b/>
              </w:rPr>
            </w:pPr>
            <w:r>
              <w:rPr>
                <w:b/>
              </w:rPr>
              <w:t>B1-K2-W1</w:t>
            </w:r>
            <w:r w:rsidR="001314D6">
              <w:rPr>
                <w:b/>
              </w:rPr>
              <w:t>-L</w:t>
            </w:r>
          </w:p>
          <w:sdt>
            <w:sdtPr>
              <w:rPr>
                <w:b/>
              </w:rPr>
              <w:id w:val="-1749337547"/>
              <w:placeholder>
                <w:docPart w:val="2069B8762D654207B2F609B1CEE1689A"/>
              </w:placeholder>
              <w:dataBinding w:prefixMappings="xmlns:ns0='http://schemas.eformity.nl/radiuscollege/onderwijsvorm/2015/04/vaardigheidsdoelen' " w:xpath="/ns0:vaardigheidsdoelen[1]/ns0:vaardigheidsdoel8[1]/ns0:niveau[1]" w:storeItemID="{BB253B17-4894-4177-9EB3-CAF52E3F5447}"/>
              <w:text/>
            </w:sdtPr>
            <w:sdtEndPr/>
            <w:sdtContent>
              <w:p w14:paraId="52B80F5D" w14:textId="77777777" w:rsidR="00075C29" w:rsidRPr="001314D6" w:rsidRDefault="00497EBD" w:rsidP="00075C29">
                <w:pPr>
                  <w:rPr>
                    <w:b/>
                  </w:rPr>
                </w:pPr>
                <w:r>
                  <w:rPr>
                    <w:b/>
                  </w:rPr>
                  <w:t>B</w:t>
                </w:r>
              </w:p>
            </w:sdtContent>
          </w:sdt>
        </w:tc>
        <w:tc>
          <w:tcPr>
            <w:tcW w:w="8114" w:type="dxa"/>
          </w:tcPr>
          <w:p w14:paraId="52B80F5E" w14:textId="77777777" w:rsidR="00075C29" w:rsidRPr="001314D6" w:rsidRDefault="00265D6D" w:rsidP="00B87E5B">
            <w:sdt>
              <w:sdtPr>
                <w:id w:val="1236365522"/>
                <w:placeholder>
                  <w:docPart w:val="E30BAE91B6D94D94B4B9B5A130C20308"/>
                </w:placeholder>
                <w:dataBinding w:prefixMappings="xmlns:ns0='http://schemas.eformity.nl/radiuscollege/onderwijsvorm/2015/04/vaardigheidsdoelen' " w:xpath="/ns0:vaardigheidsdoelen[1]/ns0:vaardigheidsdoel8[1]/ns0:omschrijving[1]" w:storeItemID="{BB253B17-4894-4177-9EB3-CAF52E3F5447}"/>
                <w:text/>
              </w:sdtPr>
              <w:sdtEndPr/>
              <w:sdtContent>
                <w:r w:rsidR="00497EBD">
                  <w:t>Ontwikkelomgeving wordt ingericht</w:t>
                </w:r>
              </w:sdtContent>
            </w:sdt>
          </w:p>
        </w:tc>
      </w:tr>
      <w:tr w:rsidR="00075C29" w14:paraId="52B80F64" w14:textId="77777777" w:rsidTr="00B87E5B">
        <w:tc>
          <w:tcPr>
            <w:tcW w:w="1464" w:type="dxa"/>
            <w:vMerge/>
          </w:tcPr>
          <w:p w14:paraId="52B80F60" w14:textId="77777777" w:rsidR="00075C29" w:rsidRPr="001314D6" w:rsidRDefault="00075C29" w:rsidP="00075C29">
            <w:pPr>
              <w:rPr>
                <w:b/>
              </w:rPr>
            </w:pPr>
          </w:p>
        </w:tc>
        <w:tc>
          <w:tcPr>
            <w:tcW w:w="8114" w:type="dxa"/>
          </w:tcPr>
          <w:p w14:paraId="52B80F61" w14:textId="77777777" w:rsidR="00075C29" w:rsidRPr="001314D6" w:rsidRDefault="00075C29" w:rsidP="00075C29">
            <w:r w:rsidRPr="001314D6">
              <w:t>Eisen:</w:t>
            </w:r>
          </w:p>
          <w:p w14:paraId="52B80F62" w14:textId="77777777" w:rsidR="00075C29" w:rsidRPr="001314D6" w:rsidRDefault="009C41FC" w:rsidP="009C41FC">
            <w:pPr>
              <w:numPr>
                <w:ilvl w:val="0"/>
                <w:numId w:val="14"/>
              </w:numPr>
            </w:pPr>
            <w:r w:rsidRPr="001314D6">
              <w:t>Visual Studio is geïnstalleerd</w:t>
            </w:r>
          </w:p>
          <w:p w14:paraId="52B80F63" w14:textId="77777777" w:rsidR="009C41FC" w:rsidRPr="001314D6" w:rsidRDefault="009C41FC" w:rsidP="009C41FC">
            <w:pPr>
              <w:numPr>
                <w:ilvl w:val="0"/>
                <w:numId w:val="14"/>
              </w:numPr>
            </w:pPr>
            <w:r w:rsidRPr="001314D6">
              <w:t>Een tekstverwerker en een spreadsheetprogramma zijn geïnstalleerd</w:t>
            </w:r>
          </w:p>
        </w:tc>
      </w:tr>
      <w:tr w:rsidR="00075C29" w14:paraId="52B80F67" w14:textId="77777777" w:rsidTr="00B87E5B">
        <w:tc>
          <w:tcPr>
            <w:tcW w:w="1464" w:type="dxa"/>
            <w:vMerge/>
          </w:tcPr>
          <w:p w14:paraId="52B80F65" w14:textId="77777777" w:rsidR="00075C29" w:rsidRPr="001314D6" w:rsidRDefault="00075C29" w:rsidP="00075C29">
            <w:pPr>
              <w:rPr>
                <w:b/>
              </w:rPr>
            </w:pPr>
          </w:p>
        </w:tc>
        <w:tc>
          <w:tcPr>
            <w:tcW w:w="8114" w:type="dxa"/>
          </w:tcPr>
          <w:p w14:paraId="52B80F66" w14:textId="77777777" w:rsidR="00075C29" w:rsidRPr="001314D6" w:rsidRDefault="001314D6" w:rsidP="00075C29">
            <w:r w:rsidRPr="001314D6">
              <w:t xml:space="preserve">1 = </w:t>
            </w:r>
            <w:r w:rsidR="009C41FC" w:rsidRPr="001314D6">
              <w:t>2</w:t>
            </w:r>
            <w:r w:rsidR="00075C29" w:rsidRPr="001314D6">
              <w:t xml:space="preserve"> behaald</w:t>
            </w:r>
          </w:p>
        </w:tc>
      </w:tr>
      <w:tr w:rsidR="00B87E5B" w14:paraId="52B80F6C" w14:textId="77777777" w:rsidTr="00B87E5B">
        <w:tc>
          <w:tcPr>
            <w:tcW w:w="1464" w:type="dxa"/>
            <w:vMerge w:val="restart"/>
          </w:tcPr>
          <w:p w14:paraId="52B80F68" w14:textId="77777777" w:rsidR="00B87E5B" w:rsidRPr="00BE3BB6" w:rsidRDefault="001314D6" w:rsidP="00B87E5B">
            <w:pPr>
              <w:rPr>
                <w:b/>
              </w:rPr>
            </w:pPr>
            <w:r w:rsidRPr="00BE3BB6">
              <w:rPr>
                <w:b/>
              </w:rPr>
              <w:t>9</w:t>
            </w:r>
          </w:p>
          <w:p w14:paraId="52B80F69" w14:textId="77777777" w:rsidR="00B87E5B" w:rsidRPr="00BE3BB6" w:rsidRDefault="000645EF" w:rsidP="00B87E5B">
            <w:pPr>
              <w:rPr>
                <w:b/>
              </w:rPr>
            </w:pPr>
            <w:r>
              <w:rPr>
                <w:b/>
              </w:rPr>
              <w:t>B1-K2-W1-M</w:t>
            </w:r>
          </w:p>
          <w:sdt>
            <w:sdtPr>
              <w:rPr>
                <w:b/>
              </w:rPr>
              <w:id w:val="693960395"/>
              <w:placeholder>
                <w:docPart w:val="5AAEE669749A43019F2DD9FF24BCED84"/>
              </w:placeholder>
              <w:dataBinding w:prefixMappings="xmlns:ns0='http://schemas.eformity.nl/radiuscollege/onderwijsvorm/2015/04/vaardigheidsdoelen' " w:xpath="/ns0:vaardigheidsdoelen[1]/ns0:vaardigheidsdoel8[1]/ns0:niveau[1]" w:storeItemID="{BB253B17-4894-4177-9EB3-CAF52E3F5447}"/>
              <w:text/>
            </w:sdtPr>
            <w:sdtEndPr/>
            <w:sdtContent>
              <w:p w14:paraId="52B80F6A" w14:textId="77777777" w:rsidR="00B87E5B" w:rsidRPr="00BE3BB6" w:rsidRDefault="00497EBD" w:rsidP="00B87E5B">
                <w:pPr>
                  <w:rPr>
                    <w:b/>
                  </w:rPr>
                </w:pPr>
                <w:r>
                  <w:rPr>
                    <w:b/>
                  </w:rPr>
                  <w:t>B</w:t>
                </w:r>
              </w:p>
            </w:sdtContent>
          </w:sdt>
        </w:tc>
        <w:tc>
          <w:tcPr>
            <w:tcW w:w="8114" w:type="dxa"/>
          </w:tcPr>
          <w:p w14:paraId="52B80F6B" w14:textId="77777777" w:rsidR="00B87E5B" w:rsidRPr="00BE3BB6" w:rsidRDefault="001314D6" w:rsidP="00075C29">
            <w:r w:rsidRPr="00BE3BB6">
              <w:t>Gewenste programma wordt gecodeerd</w:t>
            </w:r>
          </w:p>
        </w:tc>
      </w:tr>
      <w:tr w:rsidR="00B87E5B" w14:paraId="52B80F71" w14:textId="77777777" w:rsidTr="00B87E5B">
        <w:tc>
          <w:tcPr>
            <w:tcW w:w="1464" w:type="dxa"/>
            <w:vMerge/>
          </w:tcPr>
          <w:p w14:paraId="52B80F6D" w14:textId="77777777" w:rsidR="00B87E5B" w:rsidRPr="00BE3BB6" w:rsidRDefault="00B87E5B" w:rsidP="00075C29">
            <w:pPr>
              <w:rPr>
                <w:b/>
              </w:rPr>
            </w:pPr>
          </w:p>
        </w:tc>
        <w:tc>
          <w:tcPr>
            <w:tcW w:w="8114" w:type="dxa"/>
          </w:tcPr>
          <w:p w14:paraId="52B80F6E" w14:textId="77777777" w:rsidR="001314D6" w:rsidRPr="00BE3BB6" w:rsidRDefault="00B87E5B" w:rsidP="00075C29">
            <w:r w:rsidRPr="00BE3BB6">
              <w:t>Eisen:</w:t>
            </w:r>
          </w:p>
          <w:p w14:paraId="52B80F6F" w14:textId="77777777" w:rsidR="00B87E5B" w:rsidRDefault="00FE3437" w:rsidP="00FE3437">
            <w:pPr>
              <w:pStyle w:val="Lijstalinea"/>
              <w:numPr>
                <w:ilvl w:val="0"/>
                <w:numId w:val="29"/>
              </w:numPr>
            </w:pPr>
            <w:r w:rsidRPr="00BE3BB6">
              <w:t>P</w:t>
            </w:r>
            <w:r w:rsidR="001314D6" w:rsidRPr="00BE3BB6">
              <w:t>rogrammacode</w:t>
            </w:r>
          </w:p>
          <w:p w14:paraId="52B80F70" w14:textId="77777777" w:rsidR="00FE3437" w:rsidRPr="00BE3BB6" w:rsidRDefault="00FE3437" w:rsidP="00FE3437">
            <w:pPr>
              <w:pStyle w:val="Lijstalinea"/>
              <w:numPr>
                <w:ilvl w:val="0"/>
                <w:numId w:val="29"/>
              </w:numPr>
            </w:pPr>
            <w:r>
              <w:t>Door Visual Studio gegenereerd klassediagram</w:t>
            </w:r>
          </w:p>
        </w:tc>
      </w:tr>
      <w:tr w:rsidR="00B87E5B" w14:paraId="52B80F74" w14:textId="77777777" w:rsidTr="00B87E5B">
        <w:tc>
          <w:tcPr>
            <w:tcW w:w="1464" w:type="dxa"/>
            <w:vMerge/>
          </w:tcPr>
          <w:p w14:paraId="52B80F72" w14:textId="77777777" w:rsidR="00B87E5B" w:rsidRPr="00BE3BB6" w:rsidRDefault="00B87E5B" w:rsidP="00075C29">
            <w:pPr>
              <w:rPr>
                <w:b/>
              </w:rPr>
            </w:pPr>
          </w:p>
        </w:tc>
        <w:tc>
          <w:tcPr>
            <w:tcW w:w="8114" w:type="dxa"/>
          </w:tcPr>
          <w:p w14:paraId="52B80F73" w14:textId="77777777" w:rsidR="00B87E5B" w:rsidRPr="00BE3BB6" w:rsidRDefault="00B87E5B" w:rsidP="00FE3437">
            <w:r w:rsidRPr="00BE3BB6">
              <w:t xml:space="preserve">1 = </w:t>
            </w:r>
            <w:r w:rsidR="00FE3437">
              <w:t>2</w:t>
            </w:r>
            <w:r w:rsidRPr="00BE3BB6">
              <w:t xml:space="preserve"> behaald</w:t>
            </w:r>
          </w:p>
        </w:tc>
      </w:tr>
      <w:bookmarkEnd w:id="51"/>
      <w:tr w:rsidR="00B87E5B" w14:paraId="52B80F79" w14:textId="77777777" w:rsidTr="00B87E5B">
        <w:tc>
          <w:tcPr>
            <w:tcW w:w="1464" w:type="dxa"/>
            <w:vMerge w:val="restart"/>
          </w:tcPr>
          <w:p w14:paraId="52B80F75" w14:textId="77777777" w:rsidR="00B87E5B" w:rsidRPr="00BE3BB6" w:rsidRDefault="001314D6" w:rsidP="00B87E5B">
            <w:pPr>
              <w:rPr>
                <w:b/>
              </w:rPr>
            </w:pPr>
            <w:r w:rsidRPr="00BE3BB6">
              <w:rPr>
                <w:b/>
              </w:rPr>
              <w:t>10</w:t>
            </w:r>
            <w:r w:rsidR="00A9418E">
              <w:rPr>
                <w:b/>
              </w:rPr>
              <w:t>A</w:t>
            </w:r>
          </w:p>
          <w:p w14:paraId="52B80F76" w14:textId="77777777" w:rsidR="00B87E5B" w:rsidRPr="00BE3BB6" w:rsidRDefault="001314D6" w:rsidP="00B87E5B">
            <w:pPr>
              <w:rPr>
                <w:b/>
              </w:rPr>
            </w:pPr>
            <w:r w:rsidRPr="00BE3BB6">
              <w:rPr>
                <w:b/>
              </w:rPr>
              <w:t>B1-K2-W1-S</w:t>
            </w:r>
          </w:p>
          <w:sdt>
            <w:sdtPr>
              <w:rPr>
                <w:b/>
              </w:rPr>
              <w:id w:val="205300606"/>
              <w:placeholder>
                <w:docPart w:val="E73B731D17CC44CDB9B46F4BF6F28A37"/>
              </w:placeholder>
              <w:dataBinding w:prefixMappings="xmlns:ns0='http://schemas.eformity.nl/radiuscollege/onderwijsvorm/2015/04/vaardigheidsdoelen' " w:xpath="/ns0:vaardigheidsdoelen[1]/ns0:vaardigheidsdoel8[1]/ns0:niveau[1]" w:storeItemID="{BB253B17-4894-4177-9EB3-CAF52E3F5447}"/>
              <w:text/>
            </w:sdtPr>
            <w:sdtEndPr/>
            <w:sdtContent>
              <w:p w14:paraId="52B80F77" w14:textId="77777777" w:rsidR="00B87E5B" w:rsidRPr="00BE3BB6" w:rsidRDefault="00497EBD" w:rsidP="00B87E5B">
                <w:pPr>
                  <w:rPr>
                    <w:b/>
                  </w:rPr>
                </w:pPr>
                <w:r>
                  <w:rPr>
                    <w:b/>
                  </w:rPr>
                  <w:t>B</w:t>
                </w:r>
              </w:p>
            </w:sdtContent>
          </w:sdt>
        </w:tc>
        <w:tc>
          <w:tcPr>
            <w:tcW w:w="8114" w:type="dxa"/>
          </w:tcPr>
          <w:p w14:paraId="52B80F78" w14:textId="77777777" w:rsidR="00B87E5B" w:rsidRPr="00BE3BB6" w:rsidRDefault="005905F5" w:rsidP="00B87E5B">
            <w:r w:rsidRPr="00BE3BB6">
              <w:t>Er is gecodeerd volgens gangbare conventies</w:t>
            </w:r>
          </w:p>
        </w:tc>
      </w:tr>
      <w:tr w:rsidR="00B87E5B" w14:paraId="52B80F7F" w14:textId="77777777" w:rsidTr="00B87E5B">
        <w:tc>
          <w:tcPr>
            <w:tcW w:w="1464" w:type="dxa"/>
            <w:vMerge/>
          </w:tcPr>
          <w:p w14:paraId="52B80F7A" w14:textId="77777777" w:rsidR="00B87E5B" w:rsidRPr="00BE3BB6" w:rsidRDefault="00B87E5B" w:rsidP="00B87E5B">
            <w:pPr>
              <w:rPr>
                <w:b/>
              </w:rPr>
            </w:pPr>
          </w:p>
        </w:tc>
        <w:tc>
          <w:tcPr>
            <w:tcW w:w="8114" w:type="dxa"/>
          </w:tcPr>
          <w:p w14:paraId="52B80F7B" w14:textId="77777777" w:rsidR="00BC7C9B" w:rsidRPr="00BE3BB6" w:rsidRDefault="00BC7C9B" w:rsidP="00BC7C9B">
            <w:r w:rsidRPr="00BE3BB6">
              <w:t>Eisen:</w:t>
            </w:r>
          </w:p>
          <w:p w14:paraId="52B80F7C" w14:textId="77777777" w:rsidR="00BC7C9B" w:rsidRPr="00BE3BB6" w:rsidRDefault="00BC7C9B" w:rsidP="00BC7C9B">
            <w:pPr>
              <w:pStyle w:val="Lijstalinea"/>
              <w:numPr>
                <w:ilvl w:val="0"/>
                <w:numId w:val="26"/>
              </w:numPr>
            </w:pPr>
            <w:r w:rsidRPr="00BE3BB6">
              <w:t>Voldoende commentaarregels</w:t>
            </w:r>
          </w:p>
          <w:p w14:paraId="52B80F7D" w14:textId="77777777" w:rsidR="00BC7C9B" w:rsidRPr="00BE3BB6" w:rsidRDefault="00BC7C9B" w:rsidP="00BC7C9B">
            <w:pPr>
              <w:pStyle w:val="Lijstalinea"/>
              <w:numPr>
                <w:ilvl w:val="0"/>
                <w:numId w:val="26"/>
              </w:numPr>
            </w:pPr>
            <w:r w:rsidRPr="00BE3BB6">
              <w:t>Inspringingen en witregels</w:t>
            </w:r>
          </w:p>
          <w:p w14:paraId="52B80F7E" w14:textId="77777777" w:rsidR="00BC7C9B" w:rsidRPr="00BE3BB6" w:rsidRDefault="00BC7C9B" w:rsidP="00BE3BB6">
            <w:pPr>
              <w:pStyle w:val="Lijstalinea"/>
              <w:numPr>
                <w:ilvl w:val="0"/>
                <w:numId w:val="26"/>
              </w:numPr>
            </w:pPr>
            <w:r w:rsidRPr="00BE3BB6">
              <w:t xml:space="preserve">Logische engelstalige namen voor knoppen, klassen en methodes </w:t>
            </w:r>
          </w:p>
        </w:tc>
      </w:tr>
      <w:tr w:rsidR="00B87E5B" w14:paraId="52B80F82" w14:textId="77777777" w:rsidTr="00B87E5B">
        <w:tc>
          <w:tcPr>
            <w:tcW w:w="1464" w:type="dxa"/>
            <w:vMerge/>
          </w:tcPr>
          <w:p w14:paraId="52B80F80" w14:textId="77777777" w:rsidR="00B87E5B" w:rsidRPr="00BE3BB6" w:rsidRDefault="00B87E5B" w:rsidP="00B87E5B">
            <w:pPr>
              <w:rPr>
                <w:b/>
              </w:rPr>
            </w:pPr>
          </w:p>
        </w:tc>
        <w:tc>
          <w:tcPr>
            <w:tcW w:w="8114" w:type="dxa"/>
          </w:tcPr>
          <w:p w14:paraId="52B80F81" w14:textId="77777777" w:rsidR="00B87E5B" w:rsidRPr="00BE3BB6" w:rsidRDefault="00BC7C9B" w:rsidP="00B87E5B">
            <w:r w:rsidRPr="00BE3BB6">
              <w:t>1 = minimaal 2</w:t>
            </w:r>
            <w:r w:rsidR="00B87E5B" w:rsidRPr="00BE3BB6">
              <w:t xml:space="preserve"> behaald</w:t>
            </w:r>
          </w:p>
        </w:tc>
      </w:tr>
      <w:tr w:rsidR="00BE3BB6" w14:paraId="52B80F87" w14:textId="77777777" w:rsidTr="00B87E5B">
        <w:tc>
          <w:tcPr>
            <w:tcW w:w="1464" w:type="dxa"/>
          </w:tcPr>
          <w:p w14:paraId="52B80F83" w14:textId="77777777" w:rsidR="00BE3BB6" w:rsidRPr="00BE3BB6" w:rsidRDefault="00BE3BB6" w:rsidP="00BE3BB6">
            <w:pPr>
              <w:rPr>
                <w:b/>
              </w:rPr>
            </w:pPr>
            <w:r>
              <w:rPr>
                <w:b/>
              </w:rPr>
              <w:t>1</w:t>
            </w:r>
            <w:r w:rsidR="00A9418E">
              <w:rPr>
                <w:b/>
              </w:rPr>
              <w:t>0B</w:t>
            </w:r>
          </w:p>
          <w:p w14:paraId="52B80F84" w14:textId="77777777" w:rsidR="00BE3BB6" w:rsidRPr="00BE3BB6" w:rsidRDefault="00BE3BB6" w:rsidP="00BE3BB6">
            <w:pPr>
              <w:rPr>
                <w:b/>
              </w:rPr>
            </w:pPr>
            <w:r w:rsidRPr="00BE3BB6">
              <w:rPr>
                <w:b/>
              </w:rPr>
              <w:t>B1-K2-W1-S</w:t>
            </w:r>
          </w:p>
          <w:sdt>
            <w:sdtPr>
              <w:rPr>
                <w:b/>
              </w:rPr>
              <w:id w:val="267983481"/>
              <w:placeholder>
                <w:docPart w:val="049B4852223E484F91CC7D98D409A1B2"/>
              </w:placeholder>
              <w:dataBinding w:prefixMappings="xmlns:ns0='http://schemas.eformity.nl/radiuscollege/onderwijsvorm/2015/04/vaardigheidsdoelen' " w:xpath="/ns0:vaardigheidsdoelen[1]/ns0:vaardigheidsdoel8[1]/ns0:niveau[1]" w:storeItemID="{BB253B17-4894-4177-9EB3-CAF52E3F5447}"/>
              <w:text/>
            </w:sdtPr>
            <w:sdtEndPr/>
            <w:sdtContent>
              <w:p w14:paraId="52B80F85" w14:textId="77777777" w:rsidR="00BE3BB6" w:rsidRPr="00BE3BB6" w:rsidRDefault="00497EBD" w:rsidP="00BE3BB6">
                <w:pPr>
                  <w:rPr>
                    <w:b/>
                  </w:rPr>
                </w:pPr>
                <w:r>
                  <w:rPr>
                    <w:b/>
                  </w:rPr>
                  <w:t>B</w:t>
                </w:r>
              </w:p>
            </w:sdtContent>
          </w:sdt>
        </w:tc>
        <w:tc>
          <w:tcPr>
            <w:tcW w:w="8114" w:type="dxa"/>
          </w:tcPr>
          <w:p w14:paraId="52B80F86" w14:textId="77777777" w:rsidR="00BE3BB6" w:rsidRPr="00BE3BB6" w:rsidRDefault="00BE3BB6" w:rsidP="00BE3BB6">
            <w:r w:rsidRPr="00BE3BB6">
              <w:lastRenderedPageBreak/>
              <w:t>Er is gecodeerd volgens gangbare conventies</w:t>
            </w:r>
          </w:p>
        </w:tc>
      </w:tr>
      <w:tr w:rsidR="00BE3BB6" w14:paraId="52B80F8B" w14:textId="77777777" w:rsidTr="00B87E5B">
        <w:tc>
          <w:tcPr>
            <w:tcW w:w="1464" w:type="dxa"/>
          </w:tcPr>
          <w:p w14:paraId="52B80F88" w14:textId="77777777" w:rsidR="00BE3BB6" w:rsidRPr="00BE3BB6" w:rsidRDefault="00BE3BB6" w:rsidP="00BE3BB6">
            <w:pPr>
              <w:rPr>
                <w:b/>
              </w:rPr>
            </w:pPr>
          </w:p>
        </w:tc>
        <w:tc>
          <w:tcPr>
            <w:tcW w:w="8114" w:type="dxa"/>
          </w:tcPr>
          <w:p w14:paraId="52B80F89" w14:textId="77777777" w:rsidR="00BE3BB6" w:rsidRPr="00BE3BB6" w:rsidRDefault="00BE3BB6" w:rsidP="00BE3BB6">
            <w:r w:rsidRPr="00BE3BB6">
              <w:t>Eis:</w:t>
            </w:r>
          </w:p>
          <w:p w14:paraId="52B80F8A" w14:textId="77777777" w:rsidR="00BE3BB6" w:rsidRPr="00BE3BB6" w:rsidRDefault="00BE3BB6" w:rsidP="00BE3BB6">
            <w:pPr>
              <w:pStyle w:val="Lijstalinea"/>
              <w:numPr>
                <w:ilvl w:val="0"/>
                <w:numId w:val="26"/>
              </w:numPr>
            </w:pPr>
            <w:r w:rsidRPr="00BE3BB6">
              <w:t>Er is gebruik gemaakt van klassen</w:t>
            </w:r>
          </w:p>
        </w:tc>
      </w:tr>
      <w:tr w:rsidR="00BE3BB6" w14:paraId="52B80F8E" w14:textId="77777777" w:rsidTr="00B87E5B">
        <w:tc>
          <w:tcPr>
            <w:tcW w:w="1464" w:type="dxa"/>
          </w:tcPr>
          <w:p w14:paraId="52B80F8C" w14:textId="77777777" w:rsidR="00BE3BB6" w:rsidRPr="00BE3BB6" w:rsidRDefault="00BE3BB6" w:rsidP="00BE3BB6">
            <w:pPr>
              <w:rPr>
                <w:b/>
              </w:rPr>
            </w:pPr>
          </w:p>
        </w:tc>
        <w:tc>
          <w:tcPr>
            <w:tcW w:w="8114" w:type="dxa"/>
          </w:tcPr>
          <w:p w14:paraId="52B80F8D" w14:textId="77777777" w:rsidR="00BE3BB6" w:rsidRPr="00BE3BB6" w:rsidRDefault="00BE3BB6" w:rsidP="00BE3BB6">
            <w:r w:rsidRPr="00BE3BB6">
              <w:t>1 = 1 behaald</w:t>
            </w:r>
          </w:p>
        </w:tc>
      </w:tr>
      <w:tr w:rsidR="00BE3BB6" w14:paraId="52B80F93" w14:textId="77777777" w:rsidTr="00B87E5B">
        <w:tc>
          <w:tcPr>
            <w:tcW w:w="1464" w:type="dxa"/>
            <w:vMerge w:val="restart"/>
          </w:tcPr>
          <w:p w14:paraId="52B80F8F" w14:textId="77777777" w:rsidR="00BE3BB6" w:rsidRPr="00BE3BB6" w:rsidRDefault="00A9418E" w:rsidP="00BE3BB6">
            <w:pPr>
              <w:rPr>
                <w:b/>
              </w:rPr>
            </w:pPr>
            <w:r>
              <w:rPr>
                <w:b/>
              </w:rPr>
              <w:t>11</w:t>
            </w:r>
          </w:p>
          <w:p w14:paraId="52B80F90" w14:textId="77777777" w:rsidR="00BE3BB6" w:rsidRPr="00BE3BB6" w:rsidRDefault="000645EF" w:rsidP="00BE3BB6">
            <w:pPr>
              <w:rPr>
                <w:b/>
              </w:rPr>
            </w:pPr>
            <w:r>
              <w:rPr>
                <w:b/>
              </w:rPr>
              <w:t>B1-K2-W2-K</w:t>
            </w:r>
          </w:p>
          <w:sdt>
            <w:sdtPr>
              <w:rPr>
                <w:b/>
              </w:rPr>
              <w:id w:val="-1531099644"/>
              <w:placeholder>
                <w:docPart w:val="C0C94EE9732345729753974DC9EB43F0"/>
              </w:placeholder>
              <w:dataBinding w:prefixMappings="xmlns:ns0='http://schemas.eformity.nl/radiuscollege/onderwijsvorm/2015/04/vaardigheidsdoelen' " w:xpath="/ns0:vaardigheidsdoelen[1]/ns0:vaardigheidsdoel8[1]/ns0:niveau[1]" w:storeItemID="{BB253B17-4894-4177-9EB3-CAF52E3F5447}"/>
              <w:text/>
            </w:sdtPr>
            <w:sdtEndPr/>
            <w:sdtContent>
              <w:p w14:paraId="52B80F91" w14:textId="77777777" w:rsidR="00BE3BB6" w:rsidRPr="00BE3BB6" w:rsidRDefault="00497EBD" w:rsidP="00BE3BB6">
                <w:pPr>
                  <w:rPr>
                    <w:b/>
                  </w:rPr>
                </w:pPr>
                <w:r>
                  <w:rPr>
                    <w:b/>
                  </w:rPr>
                  <w:t>B</w:t>
                </w:r>
              </w:p>
            </w:sdtContent>
          </w:sdt>
        </w:tc>
        <w:tc>
          <w:tcPr>
            <w:tcW w:w="8114" w:type="dxa"/>
          </w:tcPr>
          <w:p w14:paraId="52B80F92" w14:textId="77777777" w:rsidR="00BE3BB6" w:rsidRPr="00BE3BB6" w:rsidRDefault="00BE3BB6" w:rsidP="00BE3BB6">
            <w:r w:rsidRPr="00BE3BB6">
              <w:t>Er zijn een technische en functionele test opgesteld</w:t>
            </w:r>
          </w:p>
        </w:tc>
      </w:tr>
      <w:tr w:rsidR="00BE3BB6" w14:paraId="52B80F98" w14:textId="77777777" w:rsidTr="00B87E5B">
        <w:tc>
          <w:tcPr>
            <w:tcW w:w="1464" w:type="dxa"/>
            <w:vMerge/>
          </w:tcPr>
          <w:p w14:paraId="52B80F94" w14:textId="77777777" w:rsidR="00BE3BB6" w:rsidRPr="000416D2" w:rsidRDefault="00BE3BB6" w:rsidP="00BE3BB6">
            <w:pPr>
              <w:rPr>
                <w:b/>
              </w:rPr>
            </w:pPr>
          </w:p>
        </w:tc>
        <w:tc>
          <w:tcPr>
            <w:tcW w:w="8114" w:type="dxa"/>
          </w:tcPr>
          <w:p w14:paraId="52B80F95" w14:textId="77777777" w:rsidR="00BE3BB6" w:rsidRPr="000416D2" w:rsidRDefault="00BE3BB6" w:rsidP="00BE3BB6">
            <w:r w:rsidRPr="000416D2">
              <w:t>Eisen:</w:t>
            </w:r>
          </w:p>
          <w:p w14:paraId="52B80F96" w14:textId="77777777" w:rsidR="00BE3BB6" w:rsidRPr="000416D2" w:rsidRDefault="00BE3BB6" w:rsidP="00BE3BB6">
            <w:pPr>
              <w:pStyle w:val="Lijstalinea"/>
              <w:numPr>
                <w:ilvl w:val="0"/>
                <w:numId w:val="28"/>
              </w:numPr>
            </w:pPr>
            <w:r w:rsidRPr="000416D2">
              <w:t>Technische test</w:t>
            </w:r>
          </w:p>
          <w:p w14:paraId="52B80F97" w14:textId="77777777" w:rsidR="00BE3BB6" w:rsidRPr="000416D2" w:rsidRDefault="00BE3BB6" w:rsidP="00BE3BB6">
            <w:pPr>
              <w:pStyle w:val="Lijstalinea"/>
              <w:numPr>
                <w:ilvl w:val="0"/>
                <w:numId w:val="28"/>
              </w:numPr>
            </w:pPr>
            <w:r w:rsidRPr="000416D2">
              <w:t>Functionele test</w:t>
            </w:r>
          </w:p>
        </w:tc>
      </w:tr>
      <w:tr w:rsidR="00BE3BB6" w14:paraId="52B80F9B" w14:textId="77777777" w:rsidTr="00B87E5B">
        <w:tc>
          <w:tcPr>
            <w:tcW w:w="1464" w:type="dxa"/>
            <w:vMerge/>
          </w:tcPr>
          <w:p w14:paraId="52B80F99" w14:textId="77777777" w:rsidR="00BE3BB6" w:rsidRPr="000416D2" w:rsidRDefault="00BE3BB6" w:rsidP="00BE3BB6">
            <w:pPr>
              <w:rPr>
                <w:b/>
              </w:rPr>
            </w:pPr>
          </w:p>
        </w:tc>
        <w:tc>
          <w:tcPr>
            <w:tcW w:w="8114" w:type="dxa"/>
          </w:tcPr>
          <w:p w14:paraId="52B80F9A" w14:textId="77777777" w:rsidR="00BE3BB6" w:rsidRPr="000416D2" w:rsidRDefault="00BE3BB6" w:rsidP="00BE3BB6">
            <w:r w:rsidRPr="000416D2">
              <w:t>1 = 2 behaald</w:t>
            </w:r>
          </w:p>
        </w:tc>
      </w:tr>
      <w:tr w:rsidR="00BE3BB6" w:rsidRPr="001314D6" w14:paraId="52B80FA0" w14:textId="77777777" w:rsidTr="00DD7C2A">
        <w:tc>
          <w:tcPr>
            <w:tcW w:w="1464" w:type="dxa"/>
            <w:vMerge w:val="restart"/>
          </w:tcPr>
          <w:p w14:paraId="52B80F9C" w14:textId="77777777" w:rsidR="00BE3BB6" w:rsidRPr="000416D2" w:rsidRDefault="00A9418E" w:rsidP="00BE3BB6">
            <w:pPr>
              <w:rPr>
                <w:b/>
              </w:rPr>
            </w:pPr>
            <w:r>
              <w:rPr>
                <w:b/>
              </w:rPr>
              <w:t>12</w:t>
            </w:r>
          </w:p>
          <w:p w14:paraId="52B80F9D" w14:textId="77777777" w:rsidR="00BE3BB6" w:rsidRPr="000416D2" w:rsidRDefault="00B456F3" w:rsidP="00BE3BB6">
            <w:pPr>
              <w:rPr>
                <w:b/>
              </w:rPr>
            </w:pPr>
            <w:r>
              <w:rPr>
                <w:b/>
              </w:rPr>
              <w:t>B1-K2-W2-M</w:t>
            </w:r>
          </w:p>
          <w:sdt>
            <w:sdtPr>
              <w:rPr>
                <w:b/>
              </w:rPr>
              <w:id w:val="474340979"/>
              <w:placeholder>
                <w:docPart w:val="66CBE2903609410D8187C009076F592E"/>
              </w:placeholder>
              <w:dataBinding w:prefixMappings="xmlns:ns0='http://schemas.eformity.nl/radiuscollege/onderwijsvorm/2015/04/vaardigheidsdoelen' " w:xpath="/ns0:vaardigheidsdoelen[1]/ns0:vaardigheidsdoel8[1]/ns0:niveau[1]" w:storeItemID="{BB253B17-4894-4177-9EB3-CAF52E3F5447}"/>
              <w:text/>
            </w:sdtPr>
            <w:sdtEndPr/>
            <w:sdtContent>
              <w:p w14:paraId="52B80F9E" w14:textId="77777777" w:rsidR="00BE3BB6" w:rsidRPr="000416D2" w:rsidRDefault="00497EBD" w:rsidP="00BE3BB6">
                <w:pPr>
                  <w:rPr>
                    <w:b/>
                  </w:rPr>
                </w:pPr>
                <w:r>
                  <w:rPr>
                    <w:b/>
                  </w:rPr>
                  <w:t>B</w:t>
                </w:r>
              </w:p>
            </w:sdtContent>
          </w:sdt>
        </w:tc>
        <w:tc>
          <w:tcPr>
            <w:tcW w:w="8114" w:type="dxa"/>
          </w:tcPr>
          <w:p w14:paraId="52B80F9F" w14:textId="77777777" w:rsidR="00BE3BB6" w:rsidRPr="000416D2" w:rsidRDefault="00BE3BB6" w:rsidP="00BE3BB6">
            <w:r w:rsidRPr="000416D2">
              <w:t>Technische en functionele test zijn uitgevoerd.</w:t>
            </w:r>
          </w:p>
        </w:tc>
      </w:tr>
      <w:tr w:rsidR="00BE3BB6" w:rsidRPr="001314D6" w14:paraId="52B80FA6" w14:textId="77777777" w:rsidTr="00DD7C2A">
        <w:tc>
          <w:tcPr>
            <w:tcW w:w="1464" w:type="dxa"/>
            <w:vMerge/>
          </w:tcPr>
          <w:p w14:paraId="52B80FA1" w14:textId="77777777" w:rsidR="00BE3BB6" w:rsidRPr="000416D2" w:rsidRDefault="00BE3BB6" w:rsidP="00BE3BB6">
            <w:pPr>
              <w:rPr>
                <w:b/>
              </w:rPr>
            </w:pPr>
          </w:p>
        </w:tc>
        <w:tc>
          <w:tcPr>
            <w:tcW w:w="8114" w:type="dxa"/>
          </w:tcPr>
          <w:p w14:paraId="52B80FA2" w14:textId="77777777" w:rsidR="00BE3BB6" w:rsidRPr="000416D2" w:rsidRDefault="00BE3BB6" w:rsidP="00BE3BB6">
            <w:r w:rsidRPr="000416D2">
              <w:t>Eisen:</w:t>
            </w:r>
          </w:p>
          <w:p w14:paraId="52B80FA3" w14:textId="77777777" w:rsidR="00BE3BB6" w:rsidRPr="000416D2" w:rsidRDefault="00BE3BB6" w:rsidP="00BE3BB6">
            <w:pPr>
              <w:pStyle w:val="Lijstalinea"/>
              <w:numPr>
                <w:ilvl w:val="0"/>
                <w:numId w:val="28"/>
              </w:numPr>
            </w:pPr>
            <w:r w:rsidRPr="000416D2">
              <w:t>Beide testen zijn volledig ingevuld</w:t>
            </w:r>
          </w:p>
          <w:p w14:paraId="52B80FA4" w14:textId="77777777" w:rsidR="00BE3BB6" w:rsidRPr="000416D2" w:rsidRDefault="00BE3BB6" w:rsidP="00BE3BB6">
            <w:pPr>
              <w:pStyle w:val="Lijstalinea"/>
              <w:numPr>
                <w:ilvl w:val="0"/>
                <w:numId w:val="28"/>
              </w:numPr>
            </w:pPr>
            <w:r w:rsidRPr="000416D2">
              <w:t>Er is aangegeven of het product de testen heeft doorstaan</w:t>
            </w:r>
          </w:p>
          <w:p w14:paraId="52B80FA5" w14:textId="77777777" w:rsidR="00BE3BB6" w:rsidRPr="000416D2" w:rsidRDefault="00BE3BB6" w:rsidP="00BE3BB6">
            <w:pPr>
              <w:pStyle w:val="Lijstalinea"/>
              <w:numPr>
                <w:ilvl w:val="0"/>
                <w:numId w:val="28"/>
              </w:numPr>
            </w:pPr>
            <w:r w:rsidRPr="000416D2">
              <w:t>Er is aangegeven door wie en wanneer de test is uitgevoerd (voor beide testen)</w:t>
            </w:r>
          </w:p>
        </w:tc>
      </w:tr>
      <w:tr w:rsidR="00BE3BB6" w14:paraId="52B80FA9" w14:textId="77777777" w:rsidTr="00DD7C2A">
        <w:tc>
          <w:tcPr>
            <w:tcW w:w="1464" w:type="dxa"/>
            <w:vMerge/>
          </w:tcPr>
          <w:p w14:paraId="52B80FA7" w14:textId="77777777" w:rsidR="00BE3BB6" w:rsidRPr="000416D2" w:rsidRDefault="00BE3BB6" w:rsidP="00BE3BB6">
            <w:pPr>
              <w:rPr>
                <w:b/>
              </w:rPr>
            </w:pPr>
          </w:p>
        </w:tc>
        <w:tc>
          <w:tcPr>
            <w:tcW w:w="8114" w:type="dxa"/>
          </w:tcPr>
          <w:p w14:paraId="52B80FA8" w14:textId="77777777" w:rsidR="00BE3BB6" w:rsidRPr="000416D2" w:rsidRDefault="00BE3BB6" w:rsidP="00BE3BB6">
            <w:r w:rsidRPr="000416D2">
              <w:t>1 = 2 behaald</w:t>
            </w:r>
          </w:p>
        </w:tc>
      </w:tr>
      <w:tr w:rsidR="00BE3BB6" w:rsidRPr="001314D6" w14:paraId="52B80FAE" w14:textId="77777777" w:rsidTr="00DD7C2A">
        <w:tc>
          <w:tcPr>
            <w:tcW w:w="1464" w:type="dxa"/>
            <w:vMerge w:val="restart"/>
          </w:tcPr>
          <w:p w14:paraId="52B80FAA" w14:textId="77777777" w:rsidR="00BE3BB6" w:rsidRPr="000416D2" w:rsidRDefault="00A9418E" w:rsidP="00BE3BB6">
            <w:pPr>
              <w:rPr>
                <w:b/>
              </w:rPr>
            </w:pPr>
            <w:r>
              <w:rPr>
                <w:b/>
              </w:rPr>
              <w:t>13</w:t>
            </w:r>
          </w:p>
          <w:p w14:paraId="52B80FAB" w14:textId="77777777" w:rsidR="00BE3BB6" w:rsidRPr="000416D2" w:rsidRDefault="00B456F3" w:rsidP="00BE3BB6">
            <w:pPr>
              <w:rPr>
                <w:b/>
              </w:rPr>
            </w:pPr>
            <w:r>
              <w:rPr>
                <w:b/>
              </w:rPr>
              <w:t>B1-K3-W1-D</w:t>
            </w:r>
          </w:p>
          <w:sdt>
            <w:sdtPr>
              <w:rPr>
                <w:b/>
              </w:rPr>
              <w:id w:val="1911427943"/>
              <w:placeholder>
                <w:docPart w:val="2F80BC46F4064603AE6195F9E5973649"/>
              </w:placeholder>
              <w:dataBinding w:prefixMappings="xmlns:ns0='http://schemas.eformity.nl/radiuscollege/onderwijsvorm/2015/04/vaardigheidsdoelen' " w:xpath="/ns0:vaardigheidsdoelen[1]/ns0:vaardigheidsdoel8[1]/ns0:niveau[1]" w:storeItemID="{BB253B17-4894-4177-9EB3-CAF52E3F5447}"/>
              <w:text/>
            </w:sdtPr>
            <w:sdtEndPr/>
            <w:sdtContent>
              <w:p w14:paraId="52B80FAC" w14:textId="77777777" w:rsidR="00BE3BB6" w:rsidRPr="000416D2" w:rsidRDefault="00497EBD" w:rsidP="00BE3BB6">
                <w:pPr>
                  <w:rPr>
                    <w:b/>
                  </w:rPr>
                </w:pPr>
                <w:r>
                  <w:rPr>
                    <w:b/>
                  </w:rPr>
                  <w:t>B</w:t>
                </w:r>
              </w:p>
            </w:sdtContent>
          </w:sdt>
        </w:tc>
        <w:tc>
          <w:tcPr>
            <w:tcW w:w="8114" w:type="dxa"/>
          </w:tcPr>
          <w:p w14:paraId="52B80FAD" w14:textId="77777777" w:rsidR="00BE3BB6" w:rsidRPr="000416D2" w:rsidRDefault="00BE3BB6" w:rsidP="00BE3BB6">
            <w:r w:rsidRPr="000416D2">
              <w:t>Wensen van opdrachtgever bij acceptatietest worden aanvaard</w:t>
            </w:r>
          </w:p>
        </w:tc>
      </w:tr>
      <w:tr w:rsidR="00BE3BB6" w:rsidRPr="001314D6" w14:paraId="52B80FB2" w14:textId="77777777" w:rsidTr="00DD7C2A">
        <w:tc>
          <w:tcPr>
            <w:tcW w:w="1464" w:type="dxa"/>
            <w:vMerge/>
          </w:tcPr>
          <w:p w14:paraId="52B80FAF" w14:textId="77777777" w:rsidR="00BE3BB6" w:rsidRPr="000416D2" w:rsidRDefault="00BE3BB6" w:rsidP="00BE3BB6">
            <w:pPr>
              <w:rPr>
                <w:b/>
              </w:rPr>
            </w:pPr>
          </w:p>
        </w:tc>
        <w:tc>
          <w:tcPr>
            <w:tcW w:w="8114" w:type="dxa"/>
          </w:tcPr>
          <w:p w14:paraId="52B80FB0" w14:textId="77777777" w:rsidR="00BE3BB6" w:rsidRPr="000416D2" w:rsidRDefault="00FE3437" w:rsidP="00BE3BB6">
            <w:r>
              <w:t>Eis</w:t>
            </w:r>
            <w:r w:rsidR="00BE3BB6" w:rsidRPr="000416D2">
              <w:t>:</w:t>
            </w:r>
          </w:p>
          <w:p w14:paraId="52B80FB1" w14:textId="77777777" w:rsidR="00BE3BB6" w:rsidRPr="000416D2" w:rsidRDefault="00A9418E" w:rsidP="00BE3BB6">
            <w:pPr>
              <w:pStyle w:val="Lijstalinea"/>
              <w:numPr>
                <w:ilvl w:val="0"/>
                <w:numId w:val="28"/>
              </w:numPr>
            </w:pPr>
            <w:r>
              <w:t>Verslag met daarin de gewenste aanvullingen/aanpassingen van de opdrachtgever die bij acceptatietest naar voren zijn gekomen.</w:t>
            </w:r>
          </w:p>
        </w:tc>
      </w:tr>
      <w:tr w:rsidR="00BE3BB6" w14:paraId="52B80FB5" w14:textId="77777777" w:rsidTr="00DD7C2A">
        <w:tc>
          <w:tcPr>
            <w:tcW w:w="1464" w:type="dxa"/>
            <w:vMerge/>
          </w:tcPr>
          <w:p w14:paraId="52B80FB3" w14:textId="77777777" w:rsidR="00BE3BB6" w:rsidRPr="000416D2" w:rsidRDefault="00BE3BB6" w:rsidP="00BE3BB6">
            <w:pPr>
              <w:rPr>
                <w:b/>
              </w:rPr>
            </w:pPr>
          </w:p>
        </w:tc>
        <w:tc>
          <w:tcPr>
            <w:tcW w:w="8114" w:type="dxa"/>
          </w:tcPr>
          <w:p w14:paraId="52B80FB4" w14:textId="77777777" w:rsidR="00BE3BB6" w:rsidRPr="000416D2" w:rsidRDefault="00A9418E" w:rsidP="00BE3BB6">
            <w:r>
              <w:t>1 = 1</w:t>
            </w:r>
            <w:r w:rsidR="00BE3BB6" w:rsidRPr="000416D2">
              <w:t xml:space="preserve"> behaald</w:t>
            </w:r>
          </w:p>
        </w:tc>
      </w:tr>
      <w:tr w:rsidR="00BE3BB6" w:rsidRPr="001314D6" w14:paraId="52B80FBA" w14:textId="77777777" w:rsidTr="00DD7C2A">
        <w:tc>
          <w:tcPr>
            <w:tcW w:w="1464" w:type="dxa"/>
            <w:vMerge w:val="restart"/>
          </w:tcPr>
          <w:p w14:paraId="52B80FB6" w14:textId="77777777" w:rsidR="00BE3BB6" w:rsidRPr="000416D2" w:rsidRDefault="00A9418E" w:rsidP="00BE3BB6">
            <w:pPr>
              <w:rPr>
                <w:b/>
              </w:rPr>
            </w:pPr>
            <w:r>
              <w:rPr>
                <w:b/>
              </w:rPr>
              <w:t>14</w:t>
            </w:r>
          </w:p>
          <w:p w14:paraId="52B80FB7" w14:textId="77777777" w:rsidR="00BE3BB6" w:rsidRPr="000416D2" w:rsidRDefault="000645EF" w:rsidP="00BE3BB6">
            <w:pPr>
              <w:rPr>
                <w:b/>
              </w:rPr>
            </w:pPr>
            <w:r>
              <w:rPr>
                <w:b/>
              </w:rPr>
              <w:t>B1-K3-W1-E</w:t>
            </w:r>
          </w:p>
          <w:sdt>
            <w:sdtPr>
              <w:rPr>
                <w:b/>
              </w:rPr>
              <w:id w:val="1250465570"/>
              <w:placeholder>
                <w:docPart w:val="103C7B51D92243158DF9404E6FA7B6FB"/>
              </w:placeholder>
              <w:dataBinding w:prefixMappings="xmlns:ns0='http://schemas.eformity.nl/radiuscollege/onderwijsvorm/2015/04/vaardigheidsdoelen' " w:xpath="/ns0:vaardigheidsdoelen[1]/ns0:vaardigheidsdoel8[1]/ns0:niveau[1]" w:storeItemID="{BB253B17-4894-4177-9EB3-CAF52E3F5447}"/>
              <w:text/>
            </w:sdtPr>
            <w:sdtEndPr/>
            <w:sdtContent>
              <w:p w14:paraId="52B80FB8" w14:textId="77777777" w:rsidR="00BE3BB6" w:rsidRPr="000416D2" w:rsidRDefault="00497EBD" w:rsidP="00BE3BB6">
                <w:pPr>
                  <w:rPr>
                    <w:b/>
                  </w:rPr>
                </w:pPr>
                <w:r>
                  <w:rPr>
                    <w:b/>
                  </w:rPr>
                  <w:t>B</w:t>
                </w:r>
              </w:p>
            </w:sdtContent>
          </w:sdt>
        </w:tc>
        <w:tc>
          <w:tcPr>
            <w:tcW w:w="8114" w:type="dxa"/>
          </w:tcPr>
          <w:p w14:paraId="52B80FB9" w14:textId="77777777" w:rsidR="00BE3BB6" w:rsidRPr="000416D2" w:rsidRDefault="00B456F3" w:rsidP="00BE3BB6">
            <w:r>
              <w:t>Afspraken m.b.t. op te leveren product zijn vastgelegd</w:t>
            </w:r>
          </w:p>
        </w:tc>
      </w:tr>
      <w:tr w:rsidR="00BE3BB6" w:rsidRPr="001314D6" w14:paraId="52B80FBE" w14:textId="77777777" w:rsidTr="00DD7C2A">
        <w:tc>
          <w:tcPr>
            <w:tcW w:w="1464" w:type="dxa"/>
            <w:vMerge/>
          </w:tcPr>
          <w:p w14:paraId="52B80FBB" w14:textId="77777777" w:rsidR="00BE3BB6" w:rsidRPr="000416D2" w:rsidRDefault="00BE3BB6" w:rsidP="00BE3BB6">
            <w:pPr>
              <w:rPr>
                <w:b/>
              </w:rPr>
            </w:pPr>
          </w:p>
        </w:tc>
        <w:tc>
          <w:tcPr>
            <w:tcW w:w="8114" w:type="dxa"/>
          </w:tcPr>
          <w:p w14:paraId="52B80FBC" w14:textId="77777777" w:rsidR="00BE3BB6" w:rsidRPr="000416D2" w:rsidRDefault="00FE3437" w:rsidP="00BE3BB6">
            <w:r>
              <w:t>Eis</w:t>
            </w:r>
            <w:r w:rsidR="00BE3BB6" w:rsidRPr="000416D2">
              <w:t>:</w:t>
            </w:r>
          </w:p>
          <w:p w14:paraId="52B80FBD" w14:textId="77777777" w:rsidR="00BE3BB6" w:rsidRPr="000416D2" w:rsidRDefault="00B456F3" w:rsidP="00BE3BB6">
            <w:pPr>
              <w:pStyle w:val="Lijstalinea"/>
              <w:numPr>
                <w:ilvl w:val="0"/>
                <w:numId w:val="28"/>
              </w:numPr>
            </w:pPr>
            <w:r>
              <w:t>Contract waarin afspraken m.b.t. betaling en nazorg vermeld staan.</w:t>
            </w:r>
          </w:p>
        </w:tc>
      </w:tr>
      <w:tr w:rsidR="00BE3BB6" w14:paraId="52B80FC1" w14:textId="77777777" w:rsidTr="00DD7C2A">
        <w:tc>
          <w:tcPr>
            <w:tcW w:w="1464" w:type="dxa"/>
            <w:vMerge/>
          </w:tcPr>
          <w:p w14:paraId="52B80FBF" w14:textId="77777777" w:rsidR="00BE3BB6" w:rsidRPr="000416D2" w:rsidRDefault="00BE3BB6" w:rsidP="00BE3BB6">
            <w:pPr>
              <w:rPr>
                <w:b/>
              </w:rPr>
            </w:pPr>
          </w:p>
        </w:tc>
        <w:tc>
          <w:tcPr>
            <w:tcW w:w="8114" w:type="dxa"/>
          </w:tcPr>
          <w:p w14:paraId="52B80FC0" w14:textId="77777777" w:rsidR="00BE3BB6" w:rsidRPr="000416D2" w:rsidRDefault="00B456F3" w:rsidP="00BE3BB6">
            <w:r>
              <w:t>1 = 1</w:t>
            </w:r>
            <w:r w:rsidR="00BE3BB6" w:rsidRPr="000416D2">
              <w:t xml:space="preserve"> behaald</w:t>
            </w:r>
          </w:p>
        </w:tc>
      </w:tr>
      <w:tr w:rsidR="00BE3BB6" w:rsidRPr="001314D6" w14:paraId="52B80FC6" w14:textId="77777777" w:rsidTr="00DD7C2A">
        <w:tc>
          <w:tcPr>
            <w:tcW w:w="1464" w:type="dxa"/>
            <w:vMerge w:val="restart"/>
          </w:tcPr>
          <w:p w14:paraId="52B80FC2" w14:textId="77777777" w:rsidR="00BE3BB6" w:rsidRPr="000416D2" w:rsidRDefault="00A9418E" w:rsidP="00BE3BB6">
            <w:pPr>
              <w:rPr>
                <w:b/>
              </w:rPr>
            </w:pPr>
            <w:r>
              <w:rPr>
                <w:b/>
              </w:rPr>
              <w:t>15</w:t>
            </w:r>
          </w:p>
          <w:p w14:paraId="52B80FC3" w14:textId="77777777" w:rsidR="00BE3BB6" w:rsidRPr="000416D2" w:rsidRDefault="00B456F3" w:rsidP="00BE3BB6">
            <w:pPr>
              <w:rPr>
                <w:b/>
              </w:rPr>
            </w:pPr>
            <w:r>
              <w:rPr>
                <w:b/>
              </w:rPr>
              <w:t>B1-K3-W1-J</w:t>
            </w:r>
          </w:p>
          <w:sdt>
            <w:sdtPr>
              <w:rPr>
                <w:b/>
              </w:rPr>
              <w:id w:val="-515766847"/>
              <w:placeholder>
                <w:docPart w:val="EA9969EDACCF4BD0B28CCA8474B57D53"/>
              </w:placeholder>
              <w:dataBinding w:prefixMappings="xmlns:ns0='http://schemas.eformity.nl/radiuscollege/onderwijsvorm/2015/04/vaardigheidsdoelen' " w:xpath="/ns0:vaardigheidsdoelen[1]/ns0:vaardigheidsdoel8[1]/ns0:niveau[1]" w:storeItemID="{BB253B17-4894-4177-9EB3-CAF52E3F5447}"/>
              <w:text/>
            </w:sdtPr>
            <w:sdtEndPr/>
            <w:sdtContent>
              <w:p w14:paraId="52B80FC4" w14:textId="77777777" w:rsidR="00BE3BB6" w:rsidRPr="000416D2" w:rsidRDefault="00497EBD" w:rsidP="00BE3BB6">
                <w:pPr>
                  <w:rPr>
                    <w:b/>
                  </w:rPr>
                </w:pPr>
                <w:r>
                  <w:rPr>
                    <w:b/>
                  </w:rPr>
                  <w:t>B</w:t>
                </w:r>
              </w:p>
            </w:sdtContent>
          </w:sdt>
        </w:tc>
        <w:tc>
          <w:tcPr>
            <w:tcW w:w="8114" w:type="dxa"/>
          </w:tcPr>
          <w:p w14:paraId="52B80FC5" w14:textId="77777777" w:rsidR="00BE3BB6" w:rsidRPr="000416D2" w:rsidRDefault="00B456F3" w:rsidP="00BE3BB6">
            <w:r>
              <w:t>Er is een contract opgesteld</w:t>
            </w:r>
          </w:p>
        </w:tc>
      </w:tr>
      <w:tr w:rsidR="00BE3BB6" w:rsidRPr="001314D6" w14:paraId="52B80FCA" w14:textId="77777777" w:rsidTr="00DD7C2A">
        <w:tc>
          <w:tcPr>
            <w:tcW w:w="1464" w:type="dxa"/>
            <w:vMerge/>
          </w:tcPr>
          <w:p w14:paraId="52B80FC7" w14:textId="77777777" w:rsidR="00BE3BB6" w:rsidRPr="000416D2" w:rsidRDefault="00BE3BB6" w:rsidP="00BE3BB6">
            <w:pPr>
              <w:rPr>
                <w:b/>
              </w:rPr>
            </w:pPr>
          </w:p>
        </w:tc>
        <w:tc>
          <w:tcPr>
            <w:tcW w:w="8114" w:type="dxa"/>
          </w:tcPr>
          <w:p w14:paraId="52B80FC8" w14:textId="77777777" w:rsidR="00BE3BB6" w:rsidRPr="000416D2" w:rsidRDefault="00FE3437" w:rsidP="00BE3BB6">
            <w:r>
              <w:t>Eis</w:t>
            </w:r>
            <w:r w:rsidR="00BE3BB6" w:rsidRPr="000416D2">
              <w:t>:</w:t>
            </w:r>
          </w:p>
          <w:p w14:paraId="52B80FC9" w14:textId="77777777" w:rsidR="00BE3BB6" w:rsidRPr="000416D2" w:rsidRDefault="00B456F3" w:rsidP="00BE3BB6">
            <w:pPr>
              <w:pStyle w:val="Lijstalinea"/>
              <w:numPr>
                <w:ilvl w:val="0"/>
                <w:numId w:val="28"/>
              </w:numPr>
            </w:pPr>
            <w:r>
              <w:t>Contract dat voldoet aan algemeen gangbare richtlijnen v.w.b. opmaak en samenstelling documenten.</w:t>
            </w:r>
          </w:p>
        </w:tc>
      </w:tr>
      <w:tr w:rsidR="00BE3BB6" w14:paraId="52B80FCD" w14:textId="77777777" w:rsidTr="00DD7C2A">
        <w:tc>
          <w:tcPr>
            <w:tcW w:w="1464" w:type="dxa"/>
            <w:vMerge/>
          </w:tcPr>
          <w:p w14:paraId="52B80FCB" w14:textId="77777777" w:rsidR="00BE3BB6" w:rsidRPr="000416D2" w:rsidRDefault="00BE3BB6" w:rsidP="00BE3BB6">
            <w:pPr>
              <w:rPr>
                <w:b/>
              </w:rPr>
            </w:pPr>
          </w:p>
        </w:tc>
        <w:tc>
          <w:tcPr>
            <w:tcW w:w="8114" w:type="dxa"/>
          </w:tcPr>
          <w:p w14:paraId="52B80FCC" w14:textId="77777777" w:rsidR="00BE3BB6" w:rsidRPr="000416D2" w:rsidRDefault="00B456F3" w:rsidP="00B456F3">
            <w:r>
              <w:t xml:space="preserve">1 = 1 </w:t>
            </w:r>
            <w:r w:rsidR="00BE3BB6" w:rsidRPr="000416D2">
              <w:t>behaald</w:t>
            </w:r>
          </w:p>
        </w:tc>
      </w:tr>
      <w:tr w:rsidR="00B456F3" w:rsidRPr="000416D2" w14:paraId="52B80FD2" w14:textId="77777777" w:rsidTr="00B456F3">
        <w:tc>
          <w:tcPr>
            <w:tcW w:w="1464" w:type="dxa"/>
            <w:vMerge w:val="restart"/>
          </w:tcPr>
          <w:p w14:paraId="52B80FCE" w14:textId="77777777" w:rsidR="00B456F3" w:rsidRPr="000416D2" w:rsidRDefault="00B456F3" w:rsidP="00861581">
            <w:pPr>
              <w:rPr>
                <w:b/>
              </w:rPr>
            </w:pPr>
            <w:r>
              <w:rPr>
                <w:b/>
              </w:rPr>
              <w:t>16</w:t>
            </w:r>
          </w:p>
          <w:p w14:paraId="52B80FCF" w14:textId="77777777" w:rsidR="00B456F3" w:rsidRPr="000416D2" w:rsidRDefault="0097370D" w:rsidP="00861581">
            <w:pPr>
              <w:rPr>
                <w:b/>
              </w:rPr>
            </w:pPr>
            <w:r>
              <w:rPr>
                <w:b/>
              </w:rPr>
              <w:t>B1-K3-W1-K</w:t>
            </w:r>
          </w:p>
          <w:sdt>
            <w:sdtPr>
              <w:rPr>
                <w:b/>
              </w:rPr>
              <w:id w:val="-1072885477"/>
              <w:placeholder>
                <w:docPart w:val="43057C2BC6AA4C7E8C599D9DBC57F038"/>
              </w:placeholder>
              <w:dataBinding w:prefixMappings="xmlns:ns0='http://schemas.eformity.nl/radiuscollege/onderwijsvorm/2015/04/vaardigheidsdoelen' " w:xpath="/ns0:vaardigheidsdoelen[1]/ns0:vaardigheidsdoel8[1]/ns0:niveau[1]" w:storeItemID="{BB253B17-4894-4177-9EB3-CAF52E3F5447}"/>
              <w:text/>
            </w:sdtPr>
            <w:sdtEndPr/>
            <w:sdtContent>
              <w:p w14:paraId="52B80FD0" w14:textId="77777777" w:rsidR="00B456F3" w:rsidRPr="000416D2" w:rsidRDefault="00497EBD" w:rsidP="00861581">
                <w:pPr>
                  <w:rPr>
                    <w:b/>
                  </w:rPr>
                </w:pPr>
                <w:r>
                  <w:rPr>
                    <w:b/>
                  </w:rPr>
                  <w:t>B</w:t>
                </w:r>
              </w:p>
            </w:sdtContent>
          </w:sdt>
        </w:tc>
        <w:tc>
          <w:tcPr>
            <w:tcW w:w="8114" w:type="dxa"/>
          </w:tcPr>
          <w:p w14:paraId="52B80FD1" w14:textId="77777777" w:rsidR="00B456F3" w:rsidRPr="000416D2" w:rsidRDefault="0097370D" w:rsidP="00861581">
            <w:r>
              <w:t>Programma doorloopt de acceptatietest</w:t>
            </w:r>
          </w:p>
        </w:tc>
      </w:tr>
      <w:tr w:rsidR="00B456F3" w:rsidRPr="000416D2" w14:paraId="52B80FD6" w14:textId="77777777" w:rsidTr="00B456F3">
        <w:tc>
          <w:tcPr>
            <w:tcW w:w="1464" w:type="dxa"/>
            <w:vMerge/>
          </w:tcPr>
          <w:p w14:paraId="52B80FD3" w14:textId="77777777" w:rsidR="00B456F3" w:rsidRPr="000416D2" w:rsidRDefault="00B456F3" w:rsidP="00861581">
            <w:pPr>
              <w:rPr>
                <w:b/>
              </w:rPr>
            </w:pPr>
          </w:p>
        </w:tc>
        <w:tc>
          <w:tcPr>
            <w:tcW w:w="8114" w:type="dxa"/>
          </w:tcPr>
          <w:p w14:paraId="52B80FD4" w14:textId="77777777" w:rsidR="00B456F3" w:rsidRPr="000416D2" w:rsidRDefault="00FE3437" w:rsidP="00861581">
            <w:r>
              <w:t>Eis</w:t>
            </w:r>
            <w:r w:rsidR="00B456F3" w:rsidRPr="000416D2">
              <w:t>:</w:t>
            </w:r>
          </w:p>
          <w:p w14:paraId="52B80FD5" w14:textId="77777777" w:rsidR="00B456F3" w:rsidRPr="000416D2" w:rsidRDefault="0097370D" w:rsidP="00861581">
            <w:pPr>
              <w:pStyle w:val="Lijstalinea"/>
              <w:numPr>
                <w:ilvl w:val="0"/>
                <w:numId w:val="28"/>
              </w:numPr>
            </w:pPr>
            <w:r>
              <w:t>Acceptatietest is opgesteld</w:t>
            </w:r>
          </w:p>
        </w:tc>
      </w:tr>
      <w:tr w:rsidR="00B456F3" w:rsidRPr="000416D2" w14:paraId="52B80FD9" w14:textId="77777777" w:rsidTr="00B456F3">
        <w:tc>
          <w:tcPr>
            <w:tcW w:w="1464" w:type="dxa"/>
            <w:vMerge/>
          </w:tcPr>
          <w:p w14:paraId="52B80FD7" w14:textId="77777777" w:rsidR="00B456F3" w:rsidRPr="000416D2" w:rsidRDefault="00B456F3" w:rsidP="00861581">
            <w:pPr>
              <w:rPr>
                <w:b/>
              </w:rPr>
            </w:pPr>
          </w:p>
        </w:tc>
        <w:tc>
          <w:tcPr>
            <w:tcW w:w="8114" w:type="dxa"/>
          </w:tcPr>
          <w:p w14:paraId="52B80FD8" w14:textId="77777777" w:rsidR="00B456F3" w:rsidRPr="000416D2" w:rsidRDefault="00FE3437" w:rsidP="00861581">
            <w:r>
              <w:t>1 = 1</w:t>
            </w:r>
            <w:r w:rsidR="00B456F3" w:rsidRPr="000416D2">
              <w:t xml:space="preserve"> behaald</w:t>
            </w:r>
          </w:p>
        </w:tc>
      </w:tr>
      <w:tr w:rsidR="00B456F3" w:rsidRPr="000416D2" w14:paraId="52B80FDE" w14:textId="77777777" w:rsidTr="00B456F3">
        <w:tc>
          <w:tcPr>
            <w:tcW w:w="1464" w:type="dxa"/>
            <w:vMerge w:val="restart"/>
          </w:tcPr>
          <w:p w14:paraId="52B80FDA" w14:textId="77777777" w:rsidR="00B456F3" w:rsidRPr="000416D2" w:rsidRDefault="00B456F3" w:rsidP="00861581">
            <w:pPr>
              <w:rPr>
                <w:b/>
              </w:rPr>
            </w:pPr>
            <w:r>
              <w:rPr>
                <w:b/>
              </w:rPr>
              <w:t>17</w:t>
            </w:r>
          </w:p>
          <w:p w14:paraId="52B80FDB" w14:textId="77777777" w:rsidR="00B456F3" w:rsidRPr="000416D2" w:rsidRDefault="0060789C" w:rsidP="00861581">
            <w:pPr>
              <w:rPr>
                <w:b/>
              </w:rPr>
            </w:pPr>
            <w:r>
              <w:rPr>
                <w:b/>
              </w:rPr>
              <w:t>B1-K3-W1-R</w:t>
            </w:r>
          </w:p>
          <w:sdt>
            <w:sdtPr>
              <w:rPr>
                <w:b/>
              </w:rPr>
              <w:id w:val="1939488760"/>
              <w:placeholder>
                <w:docPart w:val="98AD61530AE546629D59BA1B7D39D1B8"/>
              </w:placeholder>
              <w:dataBinding w:prefixMappings="xmlns:ns0='http://schemas.eformity.nl/radiuscollege/onderwijsvorm/2015/04/vaardigheidsdoelen' " w:xpath="/ns0:vaardigheidsdoelen[1]/ns0:vaardigheidsdoel8[1]/ns0:niveau[1]" w:storeItemID="{BB253B17-4894-4177-9EB3-CAF52E3F5447}"/>
              <w:text/>
            </w:sdtPr>
            <w:sdtEndPr/>
            <w:sdtContent>
              <w:p w14:paraId="52B80FDC" w14:textId="77777777" w:rsidR="00B456F3" w:rsidRPr="000416D2" w:rsidRDefault="00497EBD" w:rsidP="00861581">
                <w:pPr>
                  <w:rPr>
                    <w:b/>
                  </w:rPr>
                </w:pPr>
                <w:r>
                  <w:rPr>
                    <w:b/>
                  </w:rPr>
                  <w:t>B</w:t>
                </w:r>
              </w:p>
            </w:sdtContent>
          </w:sdt>
        </w:tc>
        <w:sdt>
          <w:sdtPr>
            <w:id w:val="-358972442"/>
            <w:placeholder>
              <w:docPart w:val="242D7C968FB24B0DBF80D28F92ABB93D"/>
            </w:placeholder>
            <w:dataBinding w:prefixMappings="xmlns:ns0='http://schemas.eformity.nl/radiuscollege/onderwijsvorm/2015/04/vaardigheidsdoelen' " w:xpath="/ns0:vaardigheidsdoelen[1]/ns0:vaardigheidsdoel2[1]/ns0:omschrijving[1]" w:storeItemID="{BB253B17-4894-4177-9EB3-CAF52E3F5447}"/>
            <w:text/>
          </w:sdtPr>
          <w:sdtEndPr/>
          <w:sdtContent>
            <w:tc>
              <w:tcPr>
                <w:tcW w:w="8114" w:type="dxa"/>
              </w:tcPr>
              <w:p w14:paraId="52B80FDD" w14:textId="77777777" w:rsidR="00B456F3" w:rsidRPr="000416D2" w:rsidRDefault="00497EBD" w:rsidP="00861581">
                <w:r>
                  <w:t>Specifieke latere wensen van de klant zijn in beeld gebracht</w:t>
                </w:r>
              </w:p>
            </w:tc>
          </w:sdtContent>
        </w:sdt>
      </w:tr>
      <w:tr w:rsidR="00B456F3" w:rsidRPr="000416D2" w14:paraId="52B80FE2" w14:textId="77777777" w:rsidTr="00B456F3">
        <w:tc>
          <w:tcPr>
            <w:tcW w:w="1464" w:type="dxa"/>
            <w:vMerge/>
          </w:tcPr>
          <w:p w14:paraId="52B80FDF" w14:textId="77777777" w:rsidR="00B456F3" w:rsidRPr="000416D2" w:rsidRDefault="00B456F3" w:rsidP="00861581">
            <w:pPr>
              <w:rPr>
                <w:b/>
              </w:rPr>
            </w:pPr>
          </w:p>
        </w:tc>
        <w:tc>
          <w:tcPr>
            <w:tcW w:w="8114" w:type="dxa"/>
          </w:tcPr>
          <w:p w14:paraId="52B80FE0" w14:textId="77777777" w:rsidR="00B456F3" w:rsidRPr="000416D2" w:rsidRDefault="00FE3437" w:rsidP="00861581">
            <w:r>
              <w:t>Eis</w:t>
            </w:r>
            <w:r w:rsidR="00B456F3" w:rsidRPr="000416D2">
              <w:t>:</w:t>
            </w:r>
          </w:p>
          <w:p w14:paraId="52B80FE1" w14:textId="77777777" w:rsidR="00B456F3" w:rsidRPr="000416D2" w:rsidRDefault="00F542F1" w:rsidP="00F542F1">
            <w:pPr>
              <w:pStyle w:val="Lijstalinea"/>
              <w:numPr>
                <w:ilvl w:val="0"/>
                <w:numId w:val="28"/>
              </w:numPr>
            </w:pPr>
            <w:r>
              <w:t>De opdrachtomschrijving is uitgebreid met de toegevoegde wensen</w:t>
            </w:r>
          </w:p>
        </w:tc>
      </w:tr>
      <w:tr w:rsidR="00B456F3" w:rsidRPr="000416D2" w14:paraId="52B80FE5" w14:textId="77777777" w:rsidTr="00B456F3">
        <w:tc>
          <w:tcPr>
            <w:tcW w:w="1464" w:type="dxa"/>
            <w:vMerge/>
          </w:tcPr>
          <w:p w14:paraId="52B80FE3" w14:textId="77777777" w:rsidR="00B456F3" w:rsidRPr="000416D2" w:rsidRDefault="00B456F3" w:rsidP="00861581">
            <w:pPr>
              <w:rPr>
                <w:b/>
              </w:rPr>
            </w:pPr>
          </w:p>
        </w:tc>
        <w:tc>
          <w:tcPr>
            <w:tcW w:w="8114" w:type="dxa"/>
          </w:tcPr>
          <w:p w14:paraId="52B80FE4" w14:textId="77777777" w:rsidR="00B456F3" w:rsidRPr="000416D2" w:rsidRDefault="00FE3437" w:rsidP="00861581">
            <w:r>
              <w:t>1 = 1</w:t>
            </w:r>
            <w:r w:rsidR="00B456F3" w:rsidRPr="000416D2">
              <w:t xml:space="preserve"> behaald</w:t>
            </w:r>
          </w:p>
        </w:tc>
      </w:tr>
      <w:tr w:rsidR="00B456F3" w:rsidRPr="000416D2" w14:paraId="52B80FEA" w14:textId="77777777" w:rsidTr="00B456F3">
        <w:tc>
          <w:tcPr>
            <w:tcW w:w="1464" w:type="dxa"/>
            <w:vMerge w:val="restart"/>
          </w:tcPr>
          <w:p w14:paraId="52B80FE6" w14:textId="77777777" w:rsidR="00B456F3" w:rsidRPr="000416D2" w:rsidRDefault="00B456F3" w:rsidP="00861581">
            <w:pPr>
              <w:rPr>
                <w:b/>
              </w:rPr>
            </w:pPr>
            <w:r>
              <w:rPr>
                <w:b/>
              </w:rPr>
              <w:t>18</w:t>
            </w:r>
          </w:p>
          <w:p w14:paraId="52B80FE7" w14:textId="77777777" w:rsidR="00B456F3" w:rsidRPr="000416D2" w:rsidRDefault="00FD7CA5" w:rsidP="00861581">
            <w:pPr>
              <w:rPr>
                <w:b/>
              </w:rPr>
            </w:pPr>
            <w:r>
              <w:rPr>
                <w:b/>
              </w:rPr>
              <w:t>B1-K3-W2-I</w:t>
            </w:r>
          </w:p>
          <w:sdt>
            <w:sdtPr>
              <w:rPr>
                <w:b/>
              </w:rPr>
              <w:id w:val="-1428193476"/>
              <w:placeholder>
                <w:docPart w:val="1F38CDA678554CF0AEAE4A11BC3D2C8F"/>
              </w:placeholder>
              <w:dataBinding w:prefixMappings="xmlns:ns0='http://schemas.eformity.nl/radiuscollege/onderwijsvorm/2015/04/vaardigheidsdoelen' " w:xpath="/ns0:vaardigheidsdoelen[1]/ns0:vaardigheidsdoel8[1]/ns0:niveau[1]" w:storeItemID="{BB253B17-4894-4177-9EB3-CAF52E3F5447}"/>
              <w:text/>
            </w:sdtPr>
            <w:sdtEndPr/>
            <w:sdtContent>
              <w:p w14:paraId="52B80FE8" w14:textId="77777777" w:rsidR="00B456F3" w:rsidRPr="000416D2" w:rsidRDefault="00497EBD" w:rsidP="00861581">
                <w:pPr>
                  <w:rPr>
                    <w:b/>
                  </w:rPr>
                </w:pPr>
                <w:r>
                  <w:rPr>
                    <w:b/>
                  </w:rPr>
                  <w:t>B</w:t>
                </w:r>
              </w:p>
            </w:sdtContent>
          </w:sdt>
        </w:tc>
        <w:tc>
          <w:tcPr>
            <w:tcW w:w="8114" w:type="dxa"/>
          </w:tcPr>
          <w:p w14:paraId="52B80FE9" w14:textId="77777777" w:rsidR="00B456F3" w:rsidRPr="000416D2" w:rsidRDefault="001D0332" w:rsidP="001D0332">
            <w:r>
              <w:t>Het product wordt gepresenteerd</w:t>
            </w:r>
          </w:p>
        </w:tc>
      </w:tr>
      <w:tr w:rsidR="00B456F3" w:rsidRPr="000416D2" w14:paraId="52B80FEE" w14:textId="77777777" w:rsidTr="00B456F3">
        <w:tc>
          <w:tcPr>
            <w:tcW w:w="1464" w:type="dxa"/>
            <w:vMerge/>
          </w:tcPr>
          <w:p w14:paraId="52B80FEB" w14:textId="77777777" w:rsidR="00B456F3" w:rsidRPr="000416D2" w:rsidRDefault="00B456F3" w:rsidP="00861581">
            <w:pPr>
              <w:rPr>
                <w:b/>
              </w:rPr>
            </w:pPr>
          </w:p>
        </w:tc>
        <w:tc>
          <w:tcPr>
            <w:tcW w:w="8114" w:type="dxa"/>
          </w:tcPr>
          <w:p w14:paraId="52B80FEC" w14:textId="77777777" w:rsidR="00B456F3" w:rsidRPr="000416D2" w:rsidRDefault="00FE3437" w:rsidP="00861581">
            <w:r>
              <w:t>Eis</w:t>
            </w:r>
            <w:r w:rsidR="00B456F3" w:rsidRPr="000416D2">
              <w:t>:</w:t>
            </w:r>
          </w:p>
          <w:p w14:paraId="52B80FED" w14:textId="77777777" w:rsidR="00B456F3" w:rsidRPr="000416D2" w:rsidRDefault="001D0332" w:rsidP="00861581">
            <w:pPr>
              <w:pStyle w:val="Lijstalinea"/>
              <w:numPr>
                <w:ilvl w:val="0"/>
                <w:numId w:val="28"/>
              </w:numPr>
            </w:pPr>
            <w:r>
              <w:t>Voldoende beoordeeld verslag van de presentatie</w:t>
            </w:r>
          </w:p>
        </w:tc>
      </w:tr>
      <w:tr w:rsidR="00B456F3" w:rsidRPr="000416D2" w14:paraId="52B80FF1" w14:textId="77777777" w:rsidTr="00B456F3">
        <w:tc>
          <w:tcPr>
            <w:tcW w:w="1464" w:type="dxa"/>
            <w:vMerge/>
          </w:tcPr>
          <w:p w14:paraId="52B80FEF" w14:textId="77777777" w:rsidR="00B456F3" w:rsidRPr="000416D2" w:rsidRDefault="00B456F3" w:rsidP="00861581">
            <w:pPr>
              <w:rPr>
                <w:b/>
              </w:rPr>
            </w:pPr>
          </w:p>
        </w:tc>
        <w:tc>
          <w:tcPr>
            <w:tcW w:w="8114" w:type="dxa"/>
          </w:tcPr>
          <w:p w14:paraId="52B80FF0" w14:textId="77777777" w:rsidR="00B456F3" w:rsidRPr="000416D2" w:rsidRDefault="00FE3437" w:rsidP="00861581">
            <w:r>
              <w:t>1 = 1</w:t>
            </w:r>
            <w:r w:rsidR="00B456F3" w:rsidRPr="000416D2">
              <w:t xml:space="preserve"> behaald</w:t>
            </w:r>
          </w:p>
        </w:tc>
      </w:tr>
      <w:tr w:rsidR="005D7F34" w:rsidRPr="000416D2" w14:paraId="52B80FF6" w14:textId="77777777" w:rsidTr="005D7F34">
        <w:tc>
          <w:tcPr>
            <w:tcW w:w="1464" w:type="dxa"/>
            <w:vMerge w:val="restart"/>
          </w:tcPr>
          <w:p w14:paraId="52B80FF2" w14:textId="77777777" w:rsidR="005D7F34" w:rsidRPr="000416D2" w:rsidRDefault="005D7F34" w:rsidP="00DF4B1A">
            <w:pPr>
              <w:rPr>
                <w:b/>
              </w:rPr>
            </w:pPr>
            <w:r>
              <w:rPr>
                <w:b/>
              </w:rPr>
              <w:t>19</w:t>
            </w:r>
          </w:p>
          <w:p w14:paraId="52B80FF3" w14:textId="77777777" w:rsidR="005D7F34" w:rsidRPr="000416D2" w:rsidRDefault="00FD7CA5" w:rsidP="00DF4B1A">
            <w:pPr>
              <w:rPr>
                <w:b/>
              </w:rPr>
            </w:pPr>
            <w:r>
              <w:rPr>
                <w:b/>
              </w:rPr>
              <w:t>B1-K3-W3-S</w:t>
            </w:r>
          </w:p>
          <w:sdt>
            <w:sdtPr>
              <w:rPr>
                <w:b/>
              </w:rPr>
              <w:id w:val="-311721355"/>
              <w:placeholder>
                <w:docPart w:val="50D1C374C8874EC5B40B0C29F3BB9CFC"/>
              </w:placeholder>
              <w:dataBinding w:prefixMappings="xmlns:ns0='http://schemas.eformity.nl/radiuscollege/onderwijsvorm/2015/04/vaardigheidsdoelen' " w:xpath="/ns0:vaardigheidsdoelen[1]/ns0:vaardigheidsdoel8[1]/ns0:niveau[1]" w:storeItemID="{BB253B17-4894-4177-9EB3-CAF52E3F5447}"/>
              <w:text/>
            </w:sdtPr>
            <w:sdtEndPr/>
            <w:sdtContent>
              <w:p w14:paraId="52B80FF4" w14:textId="77777777" w:rsidR="005D7F34" w:rsidRPr="000416D2" w:rsidRDefault="00497EBD" w:rsidP="00DF4B1A">
                <w:pPr>
                  <w:rPr>
                    <w:b/>
                  </w:rPr>
                </w:pPr>
                <w:r>
                  <w:rPr>
                    <w:b/>
                  </w:rPr>
                  <w:t>B</w:t>
                </w:r>
              </w:p>
            </w:sdtContent>
          </w:sdt>
        </w:tc>
        <w:tc>
          <w:tcPr>
            <w:tcW w:w="8114" w:type="dxa"/>
          </w:tcPr>
          <w:p w14:paraId="52B80FF5" w14:textId="77777777" w:rsidR="005D7F34" w:rsidRPr="000416D2" w:rsidRDefault="005D7F34" w:rsidP="00DF4B1A">
            <w:r>
              <w:t>Het programma is technisch getest</w:t>
            </w:r>
          </w:p>
        </w:tc>
      </w:tr>
      <w:tr w:rsidR="005D7F34" w:rsidRPr="000416D2" w14:paraId="52B80FFA" w14:textId="77777777" w:rsidTr="005D7F34">
        <w:tc>
          <w:tcPr>
            <w:tcW w:w="1464" w:type="dxa"/>
            <w:vMerge/>
          </w:tcPr>
          <w:p w14:paraId="52B80FF7" w14:textId="77777777" w:rsidR="005D7F34" w:rsidRPr="000416D2" w:rsidRDefault="005D7F34" w:rsidP="00DF4B1A">
            <w:pPr>
              <w:rPr>
                <w:b/>
              </w:rPr>
            </w:pPr>
          </w:p>
        </w:tc>
        <w:tc>
          <w:tcPr>
            <w:tcW w:w="8114" w:type="dxa"/>
          </w:tcPr>
          <w:p w14:paraId="52B80FF8" w14:textId="77777777" w:rsidR="005D7F34" w:rsidRPr="000416D2" w:rsidRDefault="005D7F34" w:rsidP="00DF4B1A">
            <w:r>
              <w:t>Eis</w:t>
            </w:r>
            <w:r w:rsidRPr="000416D2">
              <w:t>:</w:t>
            </w:r>
          </w:p>
          <w:p w14:paraId="52B80FF9" w14:textId="77777777" w:rsidR="005D7F34" w:rsidRPr="000416D2" w:rsidRDefault="005D7F34" w:rsidP="00DF4B1A">
            <w:pPr>
              <w:pStyle w:val="Lijstalinea"/>
              <w:numPr>
                <w:ilvl w:val="0"/>
                <w:numId w:val="28"/>
              </w:numPr>
            </w:pPr>
            <w:r>
              <w:t>Technische test</w:t>
            </w:r>
          </w:p>
        </w:tc>
      </w:tr>
      <w:tr w:rsidR="005D7F34" w:rsidRPr="000416D2" w14:paraId="52B80FFD" w14:textId="77777777" w:rsidTr="005D7F34">
        <w:tc>
          <w:tcPr>
            <w:tcW w:w="1464" w:type="dxa"/>
            <w:vMerge/>
          </w:tcPr>
          <w:p w14:paraId="52B80FFB" w14:textId="77777777" w:rsidR="005D7F34" w:rsidRPr="000416D2" w:rsidRDefault="005D7F34" w:rsidP="00DF4B1A">
            <w:pPr>
              <w:rPr>
                <w:b/>
              </w:rPr>
            </w:pPr>
          </w:p>
        </w:tc>
        <w:tc>
          <w:tcPr>
            <w:tcW w:w="8114" w:type="dxa"/>
          </w:tcPr>
          <w:p w14:paraId="52B80FFC" w14:textId="77777777" w:rsidR="005D7F34" w:rsidRPr="000416D2" w:rsidRDefault="005D7F34" w:rsidP="00DF4B1A">
            <w:r>
              <w:t>1 = 1</w:t>
            </w:r>
            <w:r w:rsidRPr="000416D2">
              <w:t xml:space="preserve"> behaald</w:t>
            </w:r>
          </w:p>
        </w:tc>
      </w:tr>
    </w:tbl>
    <w:p w14:paraId="52B80FFE" w14:textId="77777777" w:rsidR="00DF4B1A" w:rsidRDefault="00DF4B1A" w:rsidP="0044509C"/>
    <w:p w14:paraId="52B80FFF" w14:textId="77777777" w:rsidR="00DF4B1A" w:rsidRDefault="00DF4B1A" w:rsidP="00DF4B1A">
      <w:r>
        <w:br w:type="page"/>
      </w:r>
    </w:p>
    <w:p w14:paraId="52B81000" w14:textId="77777777" w:rsidR="0044509C" w:rsidRDefault="00DF4B1A" w:rsidP="0044509C">
      <w:r>
        <w:lastRenderedPageBreak/>
        <w:t>Bijlage 1</w:t>
      </w:r>
    </w:p>
    <w:p w14:paraId="52B81001" w14:textId="77777777" w:rsidR="00DF4B1A" w:rsidRDefault="00DF4B1A" w:rsidP="0044509C"/>
    <w:p w14:paraId="52B81002" w14:textId="77777777" w:rsidR="00DF4B1A" w:rsidRPr="00E43BA6" w:rsidRDefault="00DF4B1A" w:rsidP="00DF4B1A">
      <w:pPr>
        <w:pStyle w:val="Kop1"/>
      </w:pPr>
      <w:bookmarkStart w:id="52" w:name="_Toc410936986"/>
      <w:bookmarkStart w:id="53" w:name="_Toc474265435"/>
      <w:r w:rsidRPr="00E43BA6">
        <w:t>1 Inleiding</w:t>
      </w:r>
      <w:bookmarkEnd w:id="52"/>
      <w:bookmarkEnd w:id="53"/>
    </w:p>
    <w:p w14:paraId="52B81003" w14:textId="77777777" w:rsidR="00DF4B1A" w:rsidRPr="00E43BA6" w:rsidRDefault="00DF4B1A" w:rsidP="00DF4B1A">
      <w:pPr>
        <w:rPr>
          <w:rFonts w:ascii="Arial" w:hAnsi="Arial" w:cs="Arial"/>
          <w:lang w:val="en-US" w:eastAsia="hu-HU"/>
        </w:rPr>
      </w:pPr>
    </w:p>
    <w:p w14:paraId="52B81004" w14:textId="77777777" w:rsidR="00DF4B1A" w:rsidRPr="00E43BA6" w:rsidRDefault="00DF4B1A" w:rsidP="00DF4B1A">
      <w:pPr>
        <w:rPr>
          <w:rFonts w:ascii="Arial" w:hAnsi="Arial" w:cs="Arial"/>
        </w:rPr>
      </w:pPr>
      <w:r w:rsidRPr="00E43BA6">
        <w:rPr>
          <w:rFonts w:ascii="Arial" w:hAnsi="Arial" w:cs="Arial"/>
        </w:rPr>
        <w:t>In dit project ga je in groepjes van drie een nieuw programma maken. Alle benodigde kennis heb je al opgedaan tijdens de C#-lessen.</w:t>
      </w:r>
    </w:p>
    <w:p w14:paraId="52B81005" w14:textId="77777777" w:rsidR="00DF4B1A" w:rsidRPr="00E43BA6" w:rsidRDefault="00DF4B1A" w:rsidP="00DF4B1A">
      <w:pPr>
        <w:rPr>
          <w:rFonts w:ascii="Arial" w:hAnsi="Arial" w:cs="Arial"/>
        </w:rPr>
      </w:pPr>
      <w:r w:rsidRPr="00E43BA6">
        <w:rPr>
          <w:rFonts w:ascii="Arial" w:hAnsi="Arial" w:cs="Arial"/>
        </w:rPr>
        <w:t>Dit project is groter en complexer dan het vorige (“Torens van Hanoi”). Lees dadelijk eerst t/m hoofdstuk 6 door voordat je begint. Neem hier echt de tijd voor!!</w:t>
      </w:r>
    </w:p>
    <w:p w14:paraId="52B81006" w14:textId="77777777" w:rsidR="00DF4B1A" w:rsidRPr="00E43BA6" w:rsidRDefault="00DF4B1A" w:rsidP="00DF4B1A">
      <w:pPr>
        <w:rPr>
          <w:rFonts w:ascii="Arial" w:hAnsi="Arial" w:cs="Arial"/>
        </w:rPr>
      </w:pPr>
      <w:r w:rsidRPr="00E43BA6">
        <w:rPr>
          <w:rFonts w:ascii="Arial" w:hAnsi="Arial" w:cs="Arial"/>
        </w:rPr>
        <w:t xml:space="preserve">Het functioneel ontwerp hebben we al voor je gemaakt. </w:t>
      </w:r>
    </w:p>
    <w:p w14:paraId="52B81007" w14:textId="77777777" w:rsidR="00DF4B1A" w:rsidRPr="00E43BA6" w:rsidRDefault="00DF4B1A" w:rsidP="00DF4B1A">
      <w:pPr>
        <w:rPr>
          <w:rFonts w:ascii="Arial" w:hAnsi="Arial" w:cs="Arial"/>
        </w:rPr>
      </w:pPr>
      <w:r w:rsidRPr="00E43BA6">
        <w:rPr>
          <w:rFonts w:ascii="Arial" w:hAnsi="Arial" w:cs="Arial"/>
        </w:rPr>
        <w:t>Aan jullie (omdat je in groepjes werkt) de taak om er een mooi, werkend product van te maken.</w:t>
      </w:r>
    </w:p>
    <w:p w14:paraId="52B81008" w14:textId="77777777" w:rsidR="00DF4B1A" w:rsidRPr="00E43BA6" w:rsidRDefault="00DF4B1A" w:rsidP="00DF4B1A">
      <w:pPr>
        <w:rPr>
          <w:rFonts w:ascii="Arial" w:hAnsi="Arial" w:cs="Arial"/>
        </w:rPr>
      </w:pPr>
      <w:r w:rsidRPr="00E43BA6">
        <w:rPr>
          <w:rFonts w:ascii="Arial" w:hAnsi="Arial" w:cs="Arial"/>
        </w:rPr>
        <w:t>Heel veel succes ermee en plezier.</w:t>
      </w:r>
    </w:p>
    <w:p w14:paraId="52B81009" w14:textId="77777777" w:rsidR="00DF4B1A" w:rsidRPr="00E43BA6" w:rsidRDefault="00DF4B1A" w:rsidP="00DF4B1A">
      <w:pPr>
        <w:rPr>
          <w:rFonts w:ascii="Arial" w:hAnsi="Arial" w:cs="Arial"/>
          <w:sz w:val="24"/>
          <w:szCs w:val="24"/>
          <w:u w:val="single"/>
        </w:rPr>
      </w:pPr>
    </w:p>
    <w:p w14:paraId="52B8100A" w14:textId="77777777" w:rsidR="00DF4B1A" w:rsidRPr="00E43BA6" w:rsidRDefault="00DF4B1A" w:rsidP="00DF4B1A">
      <w:pPr>
        <w:rPr>
          <w:rFonts w:ascii="Arial" w:hAnsi="Arial"/>
          <w:b/>
          <w:color w:val="E30613" w:themeColor="accent1"/>
          <w:sz w:val="36"/>
          <w:lang w:val="en-US"/>
          <w:rPrChange w:id="54" w:author="Unkown One" w:date="2017-02-13T14:22:00Z">
            <w:rPr>
              <w:rFonts w:ascii="Arial" w:eastAsia="Times New Roman" w:hAnsi="Arial" w:cs="Arial"/>
              <w:b/>
              <w:bCs/>
              <w:color w:val="E30613" w:themeColor="accent1"/>
              <w:sz w:val="36"/>
              <w:lang w:eastAsia="hu-HU"/>
            </w:rPr>
          </w:rPrChange>
        </w:rPr>
      </w:pPr>
      <w:bookmarkStart w:id="55" w:name="_Toc410936987"/>
      <w:bookmarkStart w:id="56" w:name="_Toc474265436"/>
      <w:r w:rsidRPr="00E43BA6">
        <w:rPr>
          <w:rFonts w:ascii="Arial" w:hAnsi="Arial" w:cs="Arial"/>
        </w:rPr>
        <w:br w:type="page"/>
      </w:r>
    </w:p>
    <w:p w14:paraId="52B8100B" w14:textId="77777777" w:rsidR="00DF4B1A" w:rsidRPr="00E43BA6" w:rsidRDefault="00DF4B1A" w:rsidP="005A33DE">
      <w:pPr>
        <w:pStyle w:val="Kop1"/>
        <w:numPr>
          <w:ilvl w:val="0"/>
          <w:numId w:val="0"/>
        </w:numPr>
        <w:ind w:left="1418" w:hanging="1418"/>
      </w:pPr>
      <w:r w:rsidRPr="00E43BA6">
        <w:lastRenderedPageBreak/>
        <w:t xml:space="preserve">2 </w:t>
      </w:r>
      <w:bookmarkEnd w:id="55"/>
      <w:bookmarkEnd w:id="56"/>
      <w:r w:rsidRPr="00E43BA6">
        <w:t>Het programma</w:t>
      </w:r>
    </w:p>
    <w:p w14:paraId="52B8100C" w14:textId="77777777" w:rsidR="00DF4B1A" w:rsidRPr="00E43BA6" w:rsidRDefault="00DF4B1A" w:rsidP="00DF4B1A">
      <w:pPr>
        <w:rPr>
          <w:rFonts w:ascii="Arial" w:hAnsi="Arial" w:cs="Arial"/>
        </w:rPr>
      </w:pPr>
    </w:p>
    <w:p w14:paraId="52B8100D" w14:textId="77777777" w:rsidR="00DF4B1A" w:rsidRPr="00E43BA6" w:rsidRDefault="00DF4B1A" w:rsidP="00DF4B1A">
      <w:pPr>
        <w:rPr>
          <w:rFonts w:ascii="Arial" w:hAnsi="Arial" w:cs="Arial"/>
        </w:rPr>
      </w:pPr>
      <w:r w:rsidRPr="00E43BA6">
        <w:rPr>
          <w:rFonts w:ascii="Arial" w:hAnsi="Arial" w:cs="Arial"/>
        </w:rPr>
        <w:t>Uit een al gehouden interview is de volgende uitgewerkte informatie naar voren gekomen.</w:t>
      </w:r>
    </w:p>
    <w:p w14:paraId="52B8100E" w14:textId="77777777" w:rsidR="00DF4B1A" w:rsidRPr="00E43BA6" w:rsidRDefault="00DF4B1A" w:rsidP="00DF4B1A">
      <w:pPr>
        <w:rPr>
          <w:rFonts w:ascii="Arial" w:hAnsi="Arial" w:cs="Arial"/>
        </w:rPr>
      </w:pPr>
    </w:p>
    <w:p w14:paraId="52B8100F" w14:textId="77777777" w:rsidR="00DF4B1A" w:rsidRPr="00E43BA6" w:rsidRDefault="00DF4B1A" w:rsidP="5025E380">
      <w:pPr>
        <w:pStyle w:val="Kop2"/>
        <w:numPr>
          <w:ilvl w:val="1"/>
          <w:numId w:val="0"/>
        </w:numPr>
        <w:ind w:left="1418" w:hanging="1418"/>
        <w:rPr>
          <w:rFonts w:ascii="Arial" w:hAnsi="Arial" w:cs="Arial"/>
        </w:rPr>
        <w:pPrChange w:id="57" w:author="Unkown One" w:date="2017-02-13T14:22:00Z">
          <w:pPr>
            <w:pStyle w:val="Kop2"/>
            <w:numPr>
              <w:ilvl w:val="0"/>
              <w:numId w:val="0"/>
            </w:numPr>
            <w:tabs>
              <w:tab w:val="clear" w:pos="1418"/>
            </w:tabs>
          </w:pPr>
        </w:pPrChange>
      </w:pPr>
      <w:bookmarkStart w:id="58" w:name="_Toc410936988"/>
      <w:bookmarkStart w:id="59" w:name="_Toc474265437"/>
      <w:r w:rsidRPr="00E43BA6">
        <w:rPr>
          <w:rFonts w:ascii="Arial" w:hAnsi="Arial" w:cs="Arial"/>
        </w:rPr>
        <w:t>2.1 Het wedbureau</w:t>
      </w:r>
      <w:bookmarkEnd w:id="58"/>
      <w:bookmarkEnd w:id="59"/>
    </w:p>
    <w:p w14:paraId="52B81010" w14:textId="77777777" w:rsidR="00DF4B1A" w:rsidRPr="00E43BA6" w:rsidRDefault="00DF4B1A" w:rsidP="00DF4B1A">
      <w:pPr>
        <w:rPr>
          <w:rFonts w:ascii="Arial" w:hAnsi="Arial" w:cs="Arial"/>
        </w:rPr>
      </w:pPr>
      <w:r w:rsidRPr="00E43BA6">
        <w:rPr>
          <w:rFonts w:ascii="Arial" w:hAnsi="Arial" w:cs="Arial"/>
        </w:rPr>
        <w:t>Door het wedbureau wordt bijgehouden hoeveel saldo iedereen heeft en hoeveel hij/zij wedt. Het minimum bedrag waarmee gewed kan worden is 5 euro en het maximum bedrag is 15 euro. Er kan slechts met één weddenschap op één race meegedaan worden.</w:t>
      </w:r>
    </w:p>
    <w:p w14:paraId="52B81011" w14:textId="77777777" w:rsidR="00DF4B1A" w:rsidRPr="00E43BA6" w:rsidRDefault="00DF4B1A" w:rsidP="00DF4B1A">
      <w:pPr>
        <w:rPr>
          <w:rFonts w:ascii="Arial" w:hAnsi="Arial" w:cs="Arial"/>
        </w:rPr>
      </w:pPr>
      <w:r w:rsidRPr="00E43BA6">
        <w:rPr>
          <w:rFonts w:ascii="Arial" w:hAnsi="Arial" w:cs="Arial"/>
        </w:rPr>
        <w:t>Uiteraard wordt ook bijgehouden of iemand het ingezette bedrag wel kan betalen.</w:t>
      </w:r>
    </w:p>
    <w:p w14:paraId="52B81012" w14:textId="77777777" w:rsidR="00DF4B1A" w:rsidRPr="00E43BA6" w:rsidRDefault="00DF4B1A" w:rsidP="00DF4B1A">
      <w:pPr>
        <w:rPr>
          <w:rFonts w:ascii="Arial" w:hAnsi="Arial" w:cs="Arial"/>
        </w:rPr>
      </w:pPr>
    </w:p>
    <w:p w14:paraId="52B81013" w14:textId="77777777" w:rsidR="00DF4B1A" w:rsidRPr="00E43BA6" w:rsidRDefault="00DF4B1A" w:rsidP="5025E380">
      <w:pPr>
        <w:pStyle w:val="Kop2"/>
        <w:numPr>
          <w:ilvl w:val="1"/>
          <w:numId w:val="0"/>
        </w:numPr>
        <w:ind w:left="1418" w:hanging="1418"/>
        <w:rPr>
          <w:rFonts w:ascii="Arial" w:hAnsi="Arial" w:cs="Arial"/>
        </w:rPr>
        <w:pPrChange w:id="60" w:author="Unkown One" w:date="2017-02-13T14:22:00Z">
          <w:pPr>
            <w:pStyle w:val="Kop2"/>
            <w:numPr>
              <w:ilvl w:val="0"/>
              <w:numId w:val="0"/>
            </w:numPr>
            <w:tabs>
              <w:tab w:val="clear" w:pos="1418"/>
            </w:tabs>
          </w:pPr>
        </w:pPrChange>
      </w:pPr>
      <w:bookmarkStart w:id="61" w:name="_Toc410936989"/>
      <w:bookmarkStart w:id="62" w:name="_Toc474265438"/>
      <w:r w:rsidRPr="00E43BA6">
        <w:rPr>
          <w:rFonts w:ascii="Arial" w:hAnsi="Arial" w:cs="Arial"/>
        </w:rPr>
        <w:t>2.2 Het wedden</w:t>
      </w:r>
      <w:bookmarkEnd w:id="61"/>
      <w:bookmarkEnd w:id="62"/>
    </w:p>
    <w:p w14:paraId="52B81014" w14:textId="77777777" w:rsidR="00DF4B1A" w:rsidRPr="00E43BA6" w:rsidRDefault="00DF4B1A" w:rsidP="00DF4B1A">
      <w:pPr>
        <w:rPr>
          <w:rFonts w:ascii="Arial" w:hAnsi="Arial" w:cs="Arial"/>
        </w:rPr>
      </w:pPr>
      <w:r w:rsidRPr="00E43BA6">
        <w:rPr>
          <w:rFonts w:ascii="Arial" w:hAnsi="Arial" w:cs="Arial"/>
        </w:rPr>
        <w:t>Voor elke weddenschap geldt: de winnaar verdubbelt zijn inzet of hij verliest wat hij heeft ingezet.</w:t>
      </w:r>
    </w:p>
    <w:p w14:paraId="52B81015" w14:textId="77777777" w:rsidR="00DF4B1A" w:rsidRPr="00E43BA6" w:rsidRDefault="00DF4B1A" w:rsidP="00DF4B1A">
      <w:pPr>
        <w:rPr>
          <w:rFonts w:ascii="Arial" w:hAnsi="Arial" w:cs="Arial"/>
        </w:rPr>
      </w:pPr>
    </w:p>
    <w:p w14:paraId="52B81016" w14:textId="77777777" w:rsidR="00DF4B1A" w:rsidRPr="00E43BA6" w:rsidRDefault="00DF4B1A" w:rsidP="5025E380">
      <w:pPr>
        <w:pStyle w:val="Kop2"/>
        <w:numPr>
          <w:ilvl w:val="1"/>
          <w:numId w:val="0"/>
        </w:numPr>
        <w:ind w:left="1418" w:hanging="1418"/>
        <w:rPr>
          <w:rFonts w:ascii="Arial" w:hAnsi="Arial" w:cs="Arial"/>
        </w:rPr>
        <w:pPrChange w:id="63" w:author="Unkown One" w:date="2017-02-13T14:22:00Z">
          <w:pPr>
            <w:pStyle w:val="Kop2"/>
            <w:numPr>
              <w:ilvl w:val="0"/>
              <w:numId w:val="0"/>
            </w:numPr>
            <w:tabs>
              <w:tab w:val="clear" w:pos="1418"/>
            </w:tabs>
          </w:pPr>
        </w:pPrChange>
      </w:pPr>
      <w:bookmarkStart w:id="64" w:name="_Toc410936990"/>
      <w:bookmarkStart w:id="65" w:name="_Toc474265439"/>
      <w:r w:rsidRPr="00E43BA6">
        <w:rPr>
          <w:rFonts w:ascii="Arial" w:hAnsi="Arial" w:cs="Arial"/>
        </w:rPr>
        <w:t>2.3 De race</w:t>
      </w:r>
      <w:bookmarkEnd w:id="64"/>
      <w:bookmarkEnd w:id="65"/>
    </w:p>
    <w:p w14:paraId="52B81017" w14:textId="77777777" w:rsidR="00DF4B1A" w:rsidRPr="00E43BA6" w:rsidRDefault="00DF4B1A" w:rsidP="00DF4B1A">
      <w:pPr>
        <w:rPr>
          <w:rFonts w:ascii="Arial" w:hAnsi="Arial" w:cs="Arial"/>
        </w:rPr>
      </w:pPr>
      <w:r w:rsidRPr="00E43BA6">
        <w:rPr>
          <w:rFonts w:ascii="Arial" w:hAnsi="Arial" w:cs="Arial"/>
        </w:rPr>
        <w:t>Er zijn vier honden (Greyhounds) die een recht stuk racebaan af moeten rennen. De hond die als eerste over de finishlijn komt wint.</w:t>
      </w:r>
    </w:p>
    <w:p w14:paraId="52B81018" w14:textId="77777777" w:rsidR="00DF4B1A" w:rsidRPr="00E43BA6" w:rsidRDefault="00DF4B1A" w:rsidP="00DF4B1A">
      <w:pPr>
        <w:rPr>
          <w:rFonts w:ascii="Arial" w:hAnsi="Arial" w:cs="Arial"/>
        </w:rPr>
      </w:pPr>
      <w:r w:rsidRPr="00E43BA6">
        <w:rPr>
          <w:rFonts w:ascii="Arial" w:hAnsi="Arial" w:cs="Arial"/>
        </w:rPr>
        <w:t>De race is volkomen willekeurig (Engels: random). Een hond die gewonnen heeft, heeft geen grotere kans om de volgende race te winnen dan de andere drie honden.</w:t>
      </w:r>
    </w:p>
    <w:p w14:paraId="52B81019" w14:textId="77777777" w:rsidR="00DF4B1A" w:rsidRPr="00E43BA6" w:rsidRDefault="00DF4B1A" w:rsidP="00DF4B1A">
      <w:pPr>
        <w:rPr>
          <w:rFonts w:ascii="Arial" w:hAnsi="Arial" w:cs="Arial"/>
        </w:rPr>
      </w:pPr>
    </w:p>
    <w:p w14:paraId="52B8101A" w14:textId="77777777" w:rsidR="00DF4B1A" w:rsidRPr="00E43BA6" w:rsidRDefault="00DF4B1A" w:rsidP="00DF4B1A">
      <w:pPr>
        <w:rPr>
          <w:rFonts w:ascii="Arial" w:hAnsi="Arial"/>
          <w:b/>
          <w:color w:val="E30613" w:themeColor="accent1"/>
          <w:sz w:val="36"/>
          <w:lang w:val="en-US"/>
          <w:rPrChange w:id="66" w:author="Unkown One" w:date="2017-02-13T14:22:00Z">
            <w:rPr>
              <w:rFonts w:ascii="Arial" w:eastAsia="Times New Roman" w:hAnsi="Arial" w:cs="Arial"/>
              <w:b/>
              <w:bCs/>
              <w:color w:val="E30613" w:themeColor="accent1"/>
              <w:sz w:val="36"/>
              <w:lang w:eastAsia="hu-HU"/>
            </w:rPr>
          </w:rPrChange>
        </w:rPr>
      </w:pPr>
      <w:bookmarkStart w:id="67" w:name="_Toc410936991"/>
      <w:bookmarkStart w:id="68" w:name="_Toc474265440"/>
      <w:r w:rsidRPr="00E43BA6">
        <w:rPr>
          <w:rFonts w:ascii="Arial" w:hAnsi="Arial" w:cs="Arial"/>
        </w:rPr>
        <w:br w:type="page"/>
      </w:r>
    </w:p>
    <w:p w14:paraId="52B8101B" w14:textId="77777777" w:rsidR="00DF4B1A" w:rsidRPr="00E43BA6" w:rsidRDefault="00DF4B1A" w:rsidP="005A33DE">
      <w:pPr>
        <w:pStyle w:val="Kop1"/>
        <w:numPr>
          <w:ilvl w:val="0"/>
          <w:numId w:val="0"/>
        </w:numPr>
        <w:ind w:left="1418" w:hanging="1418"/>
      </w:pPr>
      <w:r w:rsidRPr="00E43BA6">
        <w:lastRenderedPageBreak/>
        <w:t>3. De lay-out van het formulier</w:t>
      </w:r>
      <w:bookmarkEnd w:id="67"/>
      <w:bookmarkEnd w:id="68"/>
    </w:p>
    <w:p w14:paraId="52B8101C" w14:textId="77777777"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 xml:space="preserve">De interface zal uit twee delen komen te bestaan; bovenin zien we de honden rennen en onderin kunnen we gegevens invoeren. Het moet er ongeveer uit komen te zien zoals hiernaast weergegeven. Het bovenste gedeelte bestaat uit de PictureBox </w:t>
      </w:r>
      <w:r w:rsidRPr="00E43BA6">
        <w:rPr>
          <w:rFonts w:ascii="Arial" w:hAnsi="Arial" w:cs="Arial"/>
          <w:i/>
          <w:sz w:val="24"/>
          <w:szCs w:val="24"/>
          <w:lang w:eastAsia="hu-HU"/>
        </w:rPr>
        <w:t>PictureBox1</w:t>
      </w:r>
      <w:r w:rsidRPr="00E43BA6">
        <w:rPr>
          <w:rFonts w:ascii="Arial" w:hAnsi="Arial" w:cs="Arial"/>
          <w:sz w:val="24"/>
          <w:szCs w:val="24"/>
          <w:lang w:eastAsia="hu-HU"/>
        </w:rPr>
        <w:t xml:space="preserve"> en vier PictureBoxes </w:t>
      </w:r>
      <w:r w:rsidRPr="00E43BA6">
        <w:rPr>
          <w:rFonts w:ascii="Arial" w:hAnsi="Arial" w:cs="Arial"/>
          <w:i/>
          <w:sz w:val="24"/>
          <w:szCs w:val="24"/>
          <w:lang w:eastAsia="hu-HU"/>
        </w:rPr>
        <w:t>Dog</w:t>
      </w:r>
      <w:r w:rsidRPr="00E43BA6">
        <w:rPr>
          <w:rFonts w:ascii="Arial" w:hAnsi="Arial" w:cs="Arial"/>
          <w:sz w:val="24"/>
          <w:szCs w:val="24"/>
          <w:lang w:eastAsia="hu-HU"/>
        </w:rPr>
        <w:t xml:space="preserve"> voor de honden. De benodigde afbeeldingen kun je downloaden van MySite </w:t>
      </w:r>
      <w:r w:rsidRPr="00E43BA6">
        <w:rPr>
          <w:rFonts w:ascii="Arial" w:hAnsi="Arial" w:cs="Arial"/>
          <w:sz w:val="20"/>
          <w:szCs w:val="20"/>
          <w:lang w:eastAsia="hu-HU"/>
        </w:rPr>
        <w:t xml:space="preserve">(lesmateriaal </w:t>
      </w:r>
      <w:hyperlink r:id="rId31" w:history="1">
        <w:r w:rsidRPr="00E43BA6">
          <w:rPr>
            <w:rStyle w:val="Hyperlink"/>
            <w:rFonts w:ascii="Arial" w:hAnsi="Arial" w:cs="Arial"/>
            <w:spacing w:val="16"/>
            <w:sz w:val="20"/>
            <w:szCs w:val="20"/>
            <w:shd w:val="clear" w:color="auto" w:fill="FBFBFB"/>
          </w:rPr>
          <w:t>ICO</w:t>
        </w:r>
      </w:hyperlink>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&gt;</w:t>
      </w:r>
      <w:r w:rsidRPr="00E43BA6">
        <w:rPr>
          <w:rStyle w:val="apple-converted-space"/>
          <w:rFonts w:ascii="Arial" w:hAnsi="Arial" w:cs="Arial"/>
          <w:spacing w:val="16"/>
          <w:sz w:val="20"/>
          <w:szCs w:val="20"/>
          <w:shd w:val="clear" w:color="auto" w:fill="FBFBFB"/>
        </w:rPr>
        <w:t> </w:t>
      </w:r>
      <w:hyperlink r:id="rId32" w:history="1">
        <w:r w:rsidRPr="00E43BA6">
          <w:rPr>
            <w:rStyle w:val="Hyperlink"/>
            <w:rFonts w:ascii="Arial" w:hAnsi="Arial" w:cs="Arial"/>
            <w:spacing w:val="16"/>
            <w:sz w:val="20"/>
            <w:szCs w:val="20"/>
            <w:shd w:val="clear" w:color="auto" w:fill="FBFBFB"/>
          </w:rPr>
          <w:t>Leerjaar 1</w:t>
        </w:r>
      </w:hyperlink>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&gt;</w:t>
      </w:r>
      <w:r w:rsidRPr="00E43BA6">
        <w:rPr>
          <w:rStyle w:val="apple-converted-space"/>
          <w:rFonts w:ascii="Arial" w:hAnsi="Arial" w:cs="Arial"/>
          <w:spacing w:val="16"/>
          <w:sz w:val="20"/>
          <w:szCs w:val="20"/>
          <w:shd w:val="clear" w:color="auto" w:fill="FBFBFB"/>
        </w:rPr>
        <w:t xml:space="preserve"> amo &gt; p03 &gt; </w:t>
      </w:r>
      <w:r w:rsidRPr="00E43BA6">
        <w:rPr>
          <w:rStyle w:val="ms-sitemapdirectional"/>
          <w:rFonts w:ascii="Arial" w:hAnsi="Arial" w:cs="Arial"/>
          <w:spacing w:val="16"/>
          <w:sz w:val="20"/>
          <w:szCs w:val="20"/>
          <w:shd w:val="clear" w:color="auto" w:fill="FBFBFB"/>
        </w:rPr>
        <w:t>pr &gt; De gokkers</w:t>
      </w:r>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w:t>
      </w:r>
      <w:r w:rsidRPr="00E43BA6">
        <w:rPr>
          <w:rFonts w:ascii="Arial" w:hAnsi="Arial" w:cs="Arial"/>
          <w:sz w:val="20"/>
          <w:szCs w:val="20"/>
          <w:lang w:eastAsia="hu-HU"/>
        </w:rPr>
        <w:t>.</w:t>
      </w:r>
      <w:r w:rsidRPr="00E43BA6">
        <w:rPr>
          <w:rFonts w:ascii="Arial" w:hAnsi="Arial" w:cs="Arial"/>
          <w:sz w:val="24"/>
          <w:szCs w:val="24"/>
          <w:lang w:eastAsia="hu-HU"/>
        </w:rPr>
        <w:t xml:space="preserve"> </w:t>
      </w:r>
    </w:p>
    <w:p w14:paraId="52B8101D" w14:textId="77777777" w:rsidR="00DF4B1A" w:rsidRPr="00E43BA6" w:rsidRDefault="00DF4B1A" w:rsidP="00DF4B1A">
      <w:pPr>
        <w:rPr>
          <w:rFonts w:ascii="Arial" w:hAnsi="Arial" w:cs="Arial"/>
          <w:sz w:val="24"/>
          <w:szCs w:val="24"/>
          <w:lang w:eastAsia="hu-HU"/>
        </w:rPr>
      </w:pPr>
      <w:r w:rsidRPr="00E43BA6">
        <w:rPr>
          <w:rFonts w:ascii="Arial" w:hAnsi="Arial" w:cs="Arial"/>
          <w:noProof/>
          <w:sz w:val="24"/>
          <w:szCs w:val="24"/>
        </w:rPr>
        <w:drawing>
          <wp:inline distT="0" distB="0" distL="0" distR="0" wp14:anchorId="52B81143" wp14:editId="52B81144">
            <wp:extent cx="571550" cy="15241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nd2.png"/>
                    <pic:cNvPicPr/>
                  </pic:nvPicPr>
                  <pic:blipFill>
                    <a:blip r:embed="rId33">
                      <a:extLst>
                        <a:ext uri="{28A0092B-C50C-407E-A947-70E740481C1C}">
                          <a14:useLocalDpi xmlns:a14="http://schemas.microsoft.com/office/drawing/2010/main" val="0"/>
                        </a:ext>
                      </a:extLst>
                    </a:blip>
                    <a:stretch>
                      <a:fillRect/>
                    </a:stretch>
                  </pic:blipFill>
                  <pic:spPr>
                    <a:xfrm>
                      <a:off x="0" y="0"/>
                      <a:ext cx="571550" cy="152413"/>
                    </a:xfrm>
                    <a:prstGeom prst="rect">
                      <a:avLst/>
                    </a:prstGeom>
                  </pic:spPr>
                </pic:pic>
              </a:graphicData>
            </a:graphic>
          </wp:inline>
        </w:drawing>
      </w:r>
    </w:p>
    <w:p w14:paraId="52B8101E" w14:textId="77777777"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 xml:space="preserve">  </w:t>
      </w:r>
      <w:r w:rsidRPr="00E43BA6">
        <w:rPr>
          <w:rFonts w:ascii="Arial" w:hAnsi="Arial" w:cs="Arial"/>
          <w:noProof/>
          <w:sz w:val="24"/>
          <w:szCs w:val="24"/>
        </w:rPr>
        <w:drawing>
          <wp:inline distT="0" distB="0" distL="0" distR="0" wp14:anchorId="52B81145" wp14:editId="52B81146">
            <wp:extent cx="5851525" cy="195008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nbaan2.png"/>
                    <pic:cNvPicPr/>
                  </pic:nvPicPr>
                  <pic:blipFill>
                    <a:blip r:embed="rId34">
                      <a:extLst>
                        <a:ext uri="{28A0092B-C50C-407E-A947-70E740481C1C}">
                          <a14:useLocalDpi xmlns:a14="http://schemas.microsoft.com/office/drawing/2010/main" val="0"/>
                        </a:ext>
                      </a:extLst>
                    </a:blip>
                    <a:stretch>
                      <a:fillRect/>
                    </a:stretch>
                  </pic:blipFill>
                  <pic:spPr>
                    <a:xfrm>
                      <a:off x="0" y="0"/>
                      <a:ext cx="5851525" cy="1950085"/>
                    </a:xfrm>
                    <a:prstGeom prst="rect">
                      <a:avLst/>
                    </a:prstGeom>
                  </pic:spPr>
                </pic:pic>
              </a:graphicData>
            </a:graphic>
          </wp:inline>
        </w:drawing>
      </w:r>
    </w:p>
    <w:p w14:paraId="52B8101F" w14:textId="77777777" w:rsidR="00DF4B1A" w:rsidRPr="00E43BA6" w:rsidRDefault="00DF4B1A" w:rsidP="00DF4B1A">
      <w:pPr>
        <w:rPr>
          <w:rFonts w:ascii="Arial" w:hAnsi="Arial" w:cs="Arial"/>
          <w:sz w:val="24"/>
          <w:szCs w:val="24"/>
          <w:lang w:eastAsia="hu-HU"/>
        </w:rPr>
      </w:pPr>
    </w:p>
    <w:p w14:paraId="52B81020" w14:textId="77777777"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Mooier is natuurlijk als je zelf iets maakt zoals op de volgende pagina gedaan is.</w:t>
      </w:r>
    </w:p>
    <w:p w14:paraId="52B81021" w14:textId="77777777"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Het onderste gedeelte betreft het wedbureau. Hier kunnen de drie gokkers Lidy, Sietse en Fer hun weddenschap invoeren.</w:t>
      </w:r>
    </w:p>
    <w:p w14:paraId="52B81022" w14:textId="77777777" w:rsidR="00DF4B1A" w:rsidRPr="00E43BA6" w:rsidRDefault="00DF4B1A" w:rsidP="00DF4B1A">
      <w:pPr>
        <w:rPr>
          <w:rFonts w:ascii="Arial" w:hAnsi="Arial" w:cs="Arial"/>
          <w:szCs w:val="24"/>
        </w:rPr>
      </w:pPr>
      <w:r w:rsidRPr="00E43BA6">
        <w:rPr>
          <w:rFonts w:ascii="Arial" w:hAnsi="Arial" w:cs="Arial"/>
          <w:noProof/>
        </w:rPr>
        <w:drawing>
          <wp:inline distT="0" distB="0" distL="0" distR="0" wp14:anchorId="52B81147" wp14:editId="52B81148">
            <wp:extent cx="5851525" cy="4055110"/>
            <wp:effectExtent l="0" t="0" r="0" b="254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51525" cy="4055110"/>
                    </a:xfrm>
                    <a:prstGeom prst="rect">
                      <a:avLst/>
                    </a:prstGeom>
                  </pic:spPr>
                </pic:pic>
              </a:graphicData>
            </a:graphic>
          </wp:inline>
        </w:drawing>
      </w:r>
    </w:p>
    <w:p w14:paraId="52B81023" w14:textId="77777777" w:rsidR="00DF4B1A" w:rsidRPr="00E43BA6" w:rsidRDefault="00DF4B1A" w:rsidP="00DF4B1A">
      <w:pPr>
        <w:rPr>
          <w:rFonts w:ascii="Arial" w:hAnsi="Arial" w:cs="Arial"/>
        </w:rPr>
      </w:pPr>
      <w:r w:rsidRPr="00E43BA6">
        <w:rPr>
          <w:rFonts w:ascii="Arial" w:hAnsi="Arial" w:cs="Arial"/>
          <w:noProof/>
        </w:rPr>
        <mc:AlternateContent>
          <mc:Choice Requires="wps">
            <w:drawing>
              <wp:anchor distT="0" distB="0" distL="114300" distR="114300" simplePos="0" relativeHeight="251672576" behindDoc="0" locked="0" layoutInCell="1" allowOverlap="1" wp14:anchorId="52B81149" wp14:editId="52B8114A">
                <wp:simplePos x="0" y="0"/>
                <wp:positionH relativeFrom="margin">
                  <wp:posOffset>-323850</wp:posOffset>
                </wp:positionH>
                <wp:positionV relativeFrom="paragraph">
                  <wp:posOffset>106680</wp:posOffset>
                </wp:positionV>
                <wp:extent cx="2655570" cy="1088390"/>
                <wp:effectExtent l="19050" t="762000" r="30480" b="35560"/>
                <wp:wrapNone/>
                <wp:docPr id="203" name="Ovale toelichting 203"/>
                <wp:cNvGraphicFramePr/>
                <a:graphic xmlns:a="http://schemas.openxmlformats.org/drawingml/2006/main">
                  <a:graphicData uri="http://schemas.microsoft.com/office/word/2010/wordprocessingShape">
                    <wps:wsp>
                      <wps:cNvSpPr/>
                      <wps:spPr>
                        <a:xfrm>
                          <a:off x="0" y="0"/>
                          <a:ext cx="2655570" cy="1088390"/>
                        </a:xfrm>
                        <a:prstGeom prst="wedgeEllipseCallout">
                          <a:avLst>
                            <a:gd name="adj1" fmla="val -16025"/>
                            <a:gd name="adj2" fmla="val -118661"/>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81186" w14:textId="77777777" w:rsidR="00DF4B1A" w:rsidRDefault="00DF4B1A" w:rsidP="00DF4B1A">
                            <w:r>
                              <w:rPr>
                                <w:sz w:val="18"/>
                                <w:szCs w:val="18"/>
                              </w:rPr>
                              <w:t>Alle drie personen kunnen wedden, alleen slechts één keer per race. Daarom wordt gebruik gemaakt van de radiobuttons.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81149"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e toelichting 203" o:spid="_x0000_s1026" type="#_x0000_t63" style="position:absolute;margin-left:-25.5pt;margin-top:8.4pt;width:209.1pt;height:85.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" adj="7339,-14831" fillcolor="#548dd4 [1951]" strokecolor="#710309 [1604]" strokeweight="2pt">
                <v:textbox>
                  <w:txbxContent>
                    <w:p w14:paraId="52B81186" w14:textId="77777777" w:rsidR="00DF4B1A" w:rsidRDefault="00DF4B1A" w:rsidP="00DF4B1A">
                      <w:r>
                        <w:rPr>
                          <w:sz w:val="18"/>
                          <w:szCs w:val="18"/>
                        </w:rPr>
                        <w:t>Alle drie personen kunnen wedden, alleen slechts één keer per race. Daarom wordt gebruik gemaakt van de radiobuttons.</w:t>
                      </w:r>
                      <w:r>
                        <w:t xml:space="preserve"> </w:t>
                      </w:r>
                    </w:p>
                  </w:txbxContent>
                </v:textbox>
                <w10:wrap anchorx="margin"/>
              </v:shape>
            </w:pict>
          </mc:Fallback>
        </mc:AlternateContent>
      </w:r>
    </w:p>
    <w:p w14:paraId="52B81024" w14:textId="77777777" w:rsidR="00DF4B1A" w:rsidRPr="00E43BA6" w:rsidRDefault="00DF4B1A" w:rsidP="00DF4B1A">
      <w:pPr>
        <w:rPr>
          <w:rFonts w:ascii="Arial" w:hAnsi="Arial" w:cs="Arial"/>
          <w:sz w:val="24"/>
          <w:szCs w:val="24"/>
        </w:rPr>
      </w:pPr>
    </w:p>
    <w:p w14:paraId="52B81025" w14:textId="77777777" w:rsidR="00DF4B1A" w:rsidRPr="00E43BA6" w:rsidRDefault="00DF4B1A" w:rsidP="00DF4B1A">
      <w:pPr>
        <w:rPr>
          <w:rFonts w:ascii="Arial" w:hAnsi="Arial" w:cs="Arial"/>
          <w:sz w:val="24"/>
          <w:szCs w:val="24"/>
        </w:rPr>
      </w:pPr>
    </w:p>
    <w:p w14:paraId="52B81026" w14:textId="77777777" w:rsidR="00DF4B1A" w:rsidRPr="00E43BA6" w:rsidRDefault="00DF4B1A" w:rsidP="00DF4B1A">
      <w:pPr>
        <w:rPr>
          <w:rFonts w:ascii="Arial" w:hAnsi="Arial" w:cs="Arial"/>
          <w:sz w:val="24"/>
          <w:szCs w:val="24"/>
        </w:rPr>
      </w:pPr>
    </w:p>
    <w:p w14:paraId="52B81027" w14:textId="77777777" w:rsidR="00DF4B1A" w:rsidRPr="00E43BA6" w:rsidRDefault="00DF4B1A" w:rsidP="00DF4B1A">
      <w:pPr>
        <w:rPr>
          <w:rFonts w:ascii="Arial" w:hAnsi="Arial" w:cs="Arial"/>
          <w:sz w:val="24"/>
          <w:szCs w:val="24"/>
        </w:rPr>
      </w:pPr>
      <w:r w:rsidRPr="00E43BA6">
        <w:rPr>
          <w:rFonts w:ascii="Arial" w:hAnsi="Arial" w:cs="Arial"/>
          <w:sz w:val="24"/>
          <w:szCs w:val="24"/>
        </w:rPr>
        <w:t xml:space="preserve">Elk van de vier honden heeft zijn eigen PictureBox control. </w:t>
      </w:r>
    </w:p>
    <w:p w14:paraId="52B81028" w14:textId="77777777" w:rsidR="00DF4B1A" w:rsidRPr="00E43BA6" w:rsidRDefault="00DF4B1A" w:rsidP="00DF4B1A">
      <w:pPr>
        <w:rPr>
          <w:rFonts w:ascii="Arial" w:hAnsi="Arial" w:cs="Arial"/>
          <w:sz w:val="24"/>
          <w:szCs w:val="24"/>
        </w:rPr>
      </w:pPr>
      <w:r w:rsidRPr="00E43BA6">
        <w:rPr>
          <w:rFonts w:ascii="Arial" w:hAnsi="Arial" w:cs="Arial"/>
          <w:sz w:val="24"/>
          <w:szCs w:val="24"/>
        </w:rPr>
        <w:lastRenderedPageBreak/>
        <w:t xml:space="preserve">Tip: Denk er bij het instellen van de grootte (SizeMode) van elke PictureBox aan om deze op </w:t>
      </w:r>
      <w:r w:rsidRPr="00E43BA6">
        <w:rPr>
          <w:rFonts w:ascii="Arial" w:hAnsi="Arial" w:cs="Arial"/>
          <w:i/>
          <w:sz w:val="24"/>
          <w:szCs w:val="24"/>
        </w:rPr>
        <w:t>StretchImage</w:t>
      </w:r>
      <w:r w:rsidRPr="00E43BA6">
        <w:rPr>
          <w:rFonts w:ascii="Arial" w:hAnsi="Arial" w:cs="Arial"/>
          <w:sz w:val="24"/>
          <w:szCs w:val="24"/>
        </w:rPr>
        <w:t xml:space="preserve"> te zetten.</w:t>
      </w:r>
    </w:p>
    <w:p w14:paraId="52B81029" w14:textId="77777777" w:rsidR="00DF4B1A" w:rsidRPr="00E43BA6" w:rsidRDefault="00DF4B1A" w:rsidP="00DF4B1A">
      <w:pPr>
        <w:rPr>
          <w:rFonts w:ascii="Arial" w:hAnsi="Arial" w:cs="Arial"/>
          <w:sz w:val="24"/>
          <w:szCs w:val="24"/>
        </w:rPr>
      </w:pPr>
      <w:r w:rsidRPr="00E43BA6">
        <w:rPr>
          <w:rFonts w:ascii="Arial" w:hAnsi="Arial" w:cs="Arial"/>
          <w:sz w:val="24"/>
          <w:szCs w:val="24"/>
        </w:rPr>
        <w:t>Wanneer je elk van de vier Greyhound objecten initialiseert, krijgt elk MyPicturebox veld een referentie naar een van deze objecten.</w:t>
      </w:r>
    </w:p>
    <w:p w14:paraId="52B8102A" w14:textId="77777777" w:rsidR="00DF4B1A" w:rsidRPr="00E43BA6" w:rsidRDefault="00DF4B1A" w:rsidP="00DF4B1A">
      <w:pPr>
        <w:rPr>
          <w:rFonts w:ascii="Arial" w:hAnsi="Arial" w:cs="Arial"/>
          <w:sz w:val="24"/>
          <w:szCs w:val="24"/>
        </w:rPr>
      </w:pPr>
      <w:r w:rsidRPr="00E43BA6">
        <w:rPr>
          <w:rFonts w:ascii="Arial" w:hAnsi="Arial" w:cs="Arial"/>
          <w:sz w:val="24"/>
          <w:szCs w:val="24"/>
        </w:rPr>
        <w:t>De referentie betreft de referentie van de lengte van de renbaan, de startpositie van elke hond naar de Greyhound’s objects initializer.</w:t>
      </w:r>
      <w:r w:rsidRPr="00E43BA6">
        <w:rPr>
          <w:rFonts w:ascii="Arial" w:hAnsi="Arial" w:cs="Arial"/>
          <w:noProof/>
        </w:rPr>
        <w:t xml:space="preserve"> </w:t>
      </w:r>
    </w:p>
    <w:p w14:paraId="52B8102B" w14:textId="77777777" w:rsidR="00DF4B1A" w:rsidRPr="00E43BA6" w:rsidRDefault="00DF4B1A" w:rsidP="00DF4B1A">
      <w:pPr>
        <w:rPr>
          <w:rFonts w:ascii="Arial" w:hAnsi="Arial" w:cs="Arial"/>
          <w:sz w:val="24"/>
          <w:szCs w:val="24"/>
        </w:rPr>
      </w:pPr>
      <w:r w:rsidRPr="00E43BA6">
        <w:rPr>
          <w:rFonts w:ascii="Arial" w:hAnsi="Arial" w:cs="Arial"/>
          <w:sz w:val="24"/>
          <w:szCs w:val="24"/>
        </w:rPr>
        <w:t xml:space="preserve">Gebruik de property </w:t>
      </w:r>
      <w:r w:rsidRPr="00E43BA6">
        <w:rPr>
          <w:rFonts w:ascii="Arial" w:hAnsi="Arial" w:cs="Arial"/>
          <w:i/>
          <w:sz w:val="24"/>
          <w:szCs w:val="24"/>
        </w:rPr>
        <w:t>Width</w:t>
      </w:r>
      <w:r w:rsidRPr="00E43BA6">
        <w:rPr>
          <w:rFonts w:ascii="Arial" w:hAnsi="Arial" w:cs="Arial"/>
          <w:sz w:val="24"/>
          <w:szCs w:val="24"/>
        </w:rPr>
        <w:t xml:space="preserve"> van de achtergrond om de racetrack-lengte in het Greyhound object te bepalen. Deze is daar weer nodig om te bepalen of hij de race heeft gewonnen.</w:t>
      </w:r>
    </w:p>
    <w:p w14:paraId="52B8102C" w14:textId="77777777" w:rsidR="00DF4B1A" w:rsidRPr="00E43BA6" w:rsidRDefault="00DF4B1A" w:rsidP="00DF4B1A">
      <w:pPr>
        <w:rPr>
          <w:rFonts w:ascii="Arial" w:hAnsi="Arial" w:cs="Arial"/>
          <w:sz w:val="24"/>
          <w:szCs w:val="24"/>
        </w:rPr>
      </w:pPr>
      <w:r w:rsidRPr="00E43BA6">
        <w:rPr>
          <w:rFonts w:ascii="Arial" w:hAnsi="Arial" w:cs="Arial"/>
          <w:sz w:val="24"/>
          <w:szCs w:val="24"/>
        </w:rPr>
        <w:t xml:space="preserve">Wanneer iemand een weddenschap plaatst, wordt de vorige overschreven. De huidige weddenschap wordt zichtbaar in de labels. </w:t>
      </w:r>
    </w:p>
    <w:p w14:paraId="52B8102D" w14:textId="77777777" w:rsidR="00DF4B1A" w:rsidRPr="00E43BA6" w:rsidRDefault="00DF4B1A" w:rsidP="00DF4B1A">
      <w:pPr>
        <w:rPr>
          <w:rFonts w:ascii="Arial" w:hAnsi="Arial" w:cs="Arial"/>
          <w:sz w:val="24"/>
          <w:szCs w:val="24"/>
        </w:rPr>
      </w:pPr>
      <w:r w:rsidRPr="00E43BA6">
        <w:rPr>
          <w:rFonts w:ascii="Arial" w:hAnsi="Arial" w:cs="Arial"/>
          <w:b/>
          <w:sz w:val="24"/>
          <w:szCs w:val="24"/>
        </w:rPr>
        <w:t>Tip1</w:t>
      </w:r>
      <w:r w:rsidRPr="00E43BA6">
        <w:rPr>
          <w:rFonts w:ascii="Arial" w:hAnsi="Arial" w:cs="Arial"/>
          <w:sz w:val="24"/>
          <w:szCs w:val="24"/>
        </w:rPr>
        <w:t xml:space="preserve">: Bij elk label staat de AutoSize op </w:t>
      </w:r>
      <w:r w:rsidRPr="00E43BA6">
        <w:rPr>
          <w:rFonts w:ascii="Arial" w:hAnsi="Arial" w:cs="Arial"/>
          <w:i/>
          <w:sz w:val="24"/>
          <w:szCs w:val="24"/>
        </w:rPr>
        <w:t>False</w:t>
      </w:r>
      <w:r w:rsidRPr="00E43BA6">
        <w:rPr>
          <w:rFonts w:ascii="Arial" w:hAnsi="Arial" w:cs="Arial"/>
          <w:sz w:val="24"/>
          <w:szCs w:val="24"/>
        </w:rPr>
        <w:t xml:space="preserve"> en BorderStyle op </w:t>
      </w:r>
      <w:r w:rsidRPr="00E43BA6">
        <w:rPr>
          <w:rFonts w:ascii="Arial" w:hAnsi="Arial" w:cs="Arial"/>
          <w:i/>
          <w:sz w:val="24"/>
          <w:szCs w:val="24"/>
        </w:rPr>
        <w:t>FixedSingle</w:t>
      </w:r>
      <w:r w:rsidRPr="00E43BA6">
        <w:rPr>
          <w:rFonts w:ascii="Arial" w:hAnsi="Arial" w:cs="Arial"/>
          <w:sz w:val="24"/>
          <w:szCs w:val="24"/>
        </w:rPr>
        <w:t>.</w:t>
      </w:r>
    </w:p>
    <w:p w14:paraId="52B8102E" w14:textId="77777777" w:rsidR="005A33DE" w:rsidRDefault="005A33DE">
      <w:pPr>
        <w:spacing w:after="200" w:line="276" w:lineRule="auto"/>
        <w:rPr>
          <w:rStyle w:val="Kop1Char"/>
          <w:rFonts w:eastAsiaTheme="minorHAnsi"/>
        </w:rPr>
      </w:pPr>
      <w:bookmarkStart w:id="69" w:name="_Toc410936992"/>
      <w:bookmarkStart w:id="70" w:name="_Toc474265441"/>
      <w:r>
        <w:rPr>
          <w:rStyle w:val="Kop1Char"/>
          <w:rFonts w:eastAsiaTheme="minorHAnsi"/>
        </w:rPr>
        <w:br w:type="page"/>
      </w:r>
    </w:p>
    <w:p w14:paraId="52B8102F" w14:textId="77777777" w:rsidR="00DF4B1A" w:rsidRPr="00E43BA6" w:rsidRDefault="00DF4B1A" w:rsidP="00DF4B1A">
      <w:pPr>
        <w:rPr>
          <w:rStyle w:val="Kop1Char"/>
          <w:rFonts w:asciiTheme="minorHAnsi" w:hAnsiTheme="minorHAnsi"/>
          <w:rPrChange w:id="71" w:author="Unkown One" w:date="2017-02-13T14:22:00Z">
            <w:rPr>
              <w:rStyle w:val="Kop1Char"/>
              <w:rFonts w:eastAsiaTheme="minorHAnsi"/>
            </w:rPr>
          </w:rPrChange>
        </w:rPr>
      </w:pPr>
      <w:r w:rsidRPr="5025E380">
        <w:rPr>
          <w:rStyle w:val="Kop1Char"/>
          <w:rFonts w:asciiTheme="minorHAnsi" w:hAnsiTheme="minorHAnsi"/>
          <w:rPrChange w:id="72" w:author="Unkown One" w:date="2017-02-13T14:22:00Z">
            <w:rPr>
              <w:rStyle w:val="Kop1Char"/>
              <w:rFonts w:eastAsiaTheme="minorHAnsi"/>
            </w:rPr>
          </w:rPrChange>
        </w:rPr>
        <w:lastRenderedPageBreak/>
        <w:t>4 Het plaatsen van de weddenschappen</w:t>
      </w:r>
      <w:bookmarkEnd w:id="69"/>
      <w:bookmarkEnd w:id="70"/>
    </w:p>
    <w:p w14:paraId="52B81030" w14:textId="77777777" w:rsidR="00DF4B1A" w:rsidRPr="00E43BA6" w:rsidRDefault="00DF4B1A" w:rsidP="00DF4B1A">
      <w:pPr>
        <w:rPr>
          <w:rFonts w:ascii="Arial" w:hAnsi="Arial" w:cs="Arial"/>
        </w:rPr>
      </w:pPr>
      <w:r w:rsidRPr="00E43BA6">
        <w:rPr>
          <w:rFonts w:ascii="Arial" w:hAnsi="Arial" w:cs="Arial"/>
        </w:rPr>
        <w:t>Gebruik de controls in het Wedbureau-vak voor het plaatsen van de weddenschappen. Er zijn drie verschillende mogelijkheden:</w:t>
      </w:r>
    </w:p>
    <w:p w14:paraId="52B81031" w14:textId="77777777" w:rsidR="00DF4B1A" w:rsidRPr="00E43BA6" w:rsidRDefault="00DF4B1A" w:rsidP="00DF4B1A">
      <w:pPr>
        <w:rPr>
          <w:rFonts w:ascii="Arial" w:hAnsi="Arial" w:cs="Arial"/>
        </w:rPr>
      </w:pPr>
    </w:p>
    <w:p w14:paraId="52B81032" w14:textId="77777777" w:rsidR="00DF4B1A" w:rsidRPr="00E43BA6" w:rsidRDefault="00DF4B1A" w:rsidP="00DF4B1A">
      <w:pPr>
        <w:rPr>
          <w:rFonts w:ascii="Arial" w:hAnsi="Arial" w:cs="Arial"/>
        </w:rPr>
      </w:pPr>
      <w:r w:rsidRPr="00E43BA6">
        <w:rPr>
          <w:rFonts w:ascii="Arial" w:hAnsi="Arial" w:cs="Arial"/>
        </w:rPr>
        <w:t>1</w:t>
      </w:r>
      <w:r w:rsidRPr="00E43BA6">
        <w:rPr>
          <w:rFonts w:ascii="Arial" w:hAnsi="Arial" w:cs="Arial"/>
          <w:vertAlign w:val="superscript"/>
        </w:rPr>
        <w:t>e</w:t>
      </w:r>
      <w:r w:rsidRPr="00E43BA6">
        <w:rPr>
          <w:rFonts w:ascii="Arial" w:hAnsi="Arial" w:cs="Arial"/>
        </w:rPr>
        <w:t>: Er zijn geen weddenschappen geplaatst</w:t>
      </w:r>
    </w:p>
    <w:p w14:paraId="52B81033" w14:textId="77777777" w:rsidR="00DF4B1A" w:rsidRPr="00E43BA6" w:rsidRDefault="00DF4B1A" w:rsidP="00DF4B1A">
      <w:pPr>
        <w:rPr>
          <w:rFonts w:ascii="Arial" w:hAnsi="Arial" w:cs="Arial"/>
        </w:rPr>
      </w:pPr>
      <w:r w:rsidRPr="00E43BA6">
        <w:rPr>
          <w:rFonts w:ascii="Arial" w:hAnsi="Arial" w:cs="Arial"/>
        </w:rPr>
        <w:t xml:space="preserve">Wanneer het programma opstart, of als een race beëindigd is, zijn er geen weddenschappen geplaatst bij het wedbureau. </w:t>
      </w:r>
    </w:p>
    <w:p w14:paraId="52B81034" w14:textId="77777777" w:rsidR="00DF4B1A" w:rsidRPr="00E43BA6" w:rsidRDefault="00DF4B1A" w:rsidP="00DF4B1A">
      <w:pPr>
        <w:rPr>
          <w:rFonts w:ascii="Arial" w:hAnsi="Arial" w:cs="Arial"/>
        </w:rPr>
      </w:pPr>
    </w:p>
    <w:p w14:paraId="52B81035" w14:textId="77777777" w:rsidR="00DF4B1A" w:rsidRPr="00E43BA6" w:rsidRDefault="00DF4B1A" w:rsidP="00DF4B1A">
      <w:pPr>
        <w:rPr>
          <w:rFonts w:ascii="Arial" w:hAnsi="Arial" w:cs="Arial"/>
        </w:rPr>
      </w:pPr>
      <w:r w:rsidRPr="00E43BA6">
        <w:rPr>
          <w:rFonts w:ascii="Arial" w:hAnsi="Arial" w:cs="Arial"/>
        </w:rPr>
        <w:t>2</w:t>
      </w:r>
      <w:r w:rsidRPr="00E43BA6">
        <w:rPr>
          <w:rFonts w:ascii="Arial" w:hAnsi="Arial" w:cs="Arial"/>
          <w:vertAlign w:val="superscript"/>
        </w:rPr>
        <w:t>e</w:t>
      </w:r>
      <w:r w:rsidRPr="00E43BA6">
        <w:rPr>
          <w:rFonts w:ascii="Arial" w:hAnsi="Arial" w:cs="Arial"/>
        </w:rPr>
        <w:t xml:space="preserve"> Iedereen plaatst zijn weddenschap</w:t>
      </w:r>
    </w:p>
    <w:p w14:paraId="52B81036" w14:textId="77777777" w:rsidR="00DF4B1A" w:rsidRPr="00E43BA6" w:rsidRDefault="00DF4B1A" w:rsidP="00DF4B1A">
      <w:pPr>
        <w:rPr>
          <w:rFonts w:ascii="Arial" w:hAnsi="Arial" w:cs="Arial"/>
          <w:sz w:val="24"/>
          <w:szCs w:val="24"/>
        </w:rPr>
      </w:pPr>
      <w:r w:rsidRPr="00E43BA6">
        <w:rPr>
          <w:rFonts w:ascii="Arial" w:hAnsi="Arial" w:cs="Arial"/>
          <w:sz w:val="24"/>
          <w:szCs w:val="24"/>
        </w:rPr>
        <w:t>Om een weddenschap te plaatsen moet je de radiobutton van de betreffende persoon selecteren, een hond en een bedrag kiezen en op de ‘wedt’-knop klikken. De gokker betaalt zijn inzet.</w:t>
      </w:r>
    </w:p>
    <w:p w14:paraId="52B81037" w14:textId="77777777" w:rsidR="00DF4B1A" w:rsidRPr="00E43BA6" w:rsidRDefault="00DF4B1A" w:rsidP="00DF4B1A">
      <w:pPr>
        <w:rPr>
          <w:rFonts w:ascii="Arial" w:hAnsi="Arial" w:cs="Arial"/>
          <w:sz w:val="24"/>
          <w:szCs w:val="24"/>
        </w:rPr>
      </w:pPr>
      <w:r w:rsidRPr="00E43BA6">
        <w:rPr>
          <w:rFonts w:ascii="Arial" w:hAnsi="Arial" w:cs="Arial"/>
          <w:noProof/>
        </w:rPr>
        <w:drawing>
          <wp:anchor distT="0" distB="0" distL="114300" distR="114300" simplePos="0" relativeHeight="251675648" behindDoc="0" locked="0" layoutInCell="1" allowOverlap="1" wp14:anchorId="52B8114B" wp14:editId="52B8114C">
            <wp:simplePos x="0" y="0"/>
            <wp:positionH relativeFrom="margin">
              <wp:posOffset>443884</wp:posOffset>
            </wp:positionH>
            <wp:positionV relativeFrom="paragraph">
              <wp:posOffset>203873</wp:posOffset>
            </wp:positionV>
            <wp:extent cx="5343525" cy="800100"/>
            <wp:effectExtent l="0" t="0" r="9525" b="0"/>
            <wp:wrapSquare wrapText="bothSides"/>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43525" cy="800100"/>
                    </a:xfrm>
                    <a:prstGeom prst="rect">
                      <a:avLst/>
                    </a:prstGeom>
                  </pic:spPr>
                </pic:pic>
              </a:graphicData>
            </a:graphic>
            <wp14:sizeRelH relativeFrom="page">
              <wp14:pctWidth>0</wp14:pctWidth>
            </wp14:sizeRelH>
            <wp14:sizeRelV relativeFrom="page">
              <wp14:pctHeight>0</wp14:pctHeight>
            </wp14:sizeRelV>
          </wp:anchor>
        </w:drawing>
      </w:r>
      <w:r w:rsidRPr="00E43BA6">
        <w:rPr>
          <w:rFonts w:ascii="Arial" w:hAnsi="Arial" w:cs="Arial"/>
          <w:sz w:val="24"/>
          <w:szCs w:val="24"/>
        </w:rPr>
        <w:t>Een UpdateLabels() methode zal het label en de radioknop updaten:</w:t>
      </w:r>
    </w:p>
    <w:p w14:paraId="52B81038" w14:textId="77777777"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73600" behindDoc="0" locked="0" layoutInCell="1" allowOverlap="1" wp14:anchorId="52B8114D" wp14:editId="52B8114E">
                <wp:simplePos x="0" y="0"/>
                <wp:positionH relativeFrom="column">
                  <wp:posOffset>1386205</wp:posOffset>
                </wp:positionH>
                <wp:positionV relativeFrom="paragraph">
                  <wp:posOffset>142911</wp:posOffset>
                </wp:positionV>
                <wp:extent cx="1371600" cy="422694"/>
                <wp:effectExtent l="0" t="38100" r="57150" b="34925"/>
                <wp:wrapNone/>
                <wp:docPr id="13" name="Rechte verbindingslijn met pijl 13"/>
                <wp:cNvGraphicFramePr/>
                <a:graphic xmlns:a="http://schemas.openxmlformats.org/drawingml/2006/main">
                  <a:graphicData uri="http://schemas.microsoft.com/office/word/2010/wordprocessingShape">
                    <wps:wsp>
                      <wps:cNvCnPr/>
                      <wps:spPr>
                        <a:xfrm flipV="1">
                          <a:off x="0" y="0"/>
                          <a:ext cx="1371600" cy="42269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E46A9" id="_x0000_t32" coordsize="21600,21600" o:spt="32" o:oned="t" path="m,l21600,21600e" filled="f">
                <v:path arrowok="t" fillok="f" o:connecttype="none"/>
                <o:lock v:ext="edit" shapetype="t"/>
              </v:shapetype>
              <v:shape id="Rechte verbindingslijn met pijl 13" o:spid="_x0000_s1026" type="#_x0000_t32" style="position:absolute;margin-left:109.15pt;margin-top:11.25pt;width:108pt;height:33.3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" strokecolor="#d70512 [3044]" strokeweight="1.5pt">
                <v:stroke endarrow="block"/>
              </v:shape>
            </w:pict>
          </mc:Fallback>
        </mc:AlternateContent>
      </w:r>
    </w:p>
    <w:p w14:paraId="52B81039" w14:textId="77777777" w:rsidR="00DF4B1A" w:rsidRPr="00E43BA6" w:rsidRDefault="00DF4B1A" w:rsidP="00DF4B1A">
      <w:pPr>
        <w:rPr>
          <w:rFonts w:ascii="Arial" w:hAnsi="Arial" w:cs="Arial"/>
        </w:rPr>
      </w:pPr>
    </w:p>
    <w:p w14:paraId="52B8103A" w14:textId="77777777" w:rsidR="00DF4B1A" w:rsidRPr="00E43BA6" w:rsidRDefault="00DF4B1A" w:rsidP="00DF4B1A">
      <w:pPr>
        <w:rPr>
          <w:rFonts w:ascii="Arial" w:hAnsi="Arial" w:cs="Arial"/>
        </w:rPr>
      </w:pPr>
    </w:p>
    <w:p w14:paraId="52B8103B" w14:textId="77777777" w:rsidR="005A33DE" w:rsidRDefault="005A33DE" w:rsidP="00DF4B1A">
      <w:pPr>
        <w:rPr>
          <w:rFonts w:ascii="Arial" w:hAnsi="Arial" w:cs="Arial"/>
        </w:rPr>
      </w:pPr>
    </w:p>
    <w:p w14:paraId="52B8103C" w14:textId="77777777" w:rsidR="005A33DE" w:rsidRDefault="005A33DE" w:rsidP="00DF4B1A">
      <w:pPr>
        <w:rPr>
          <w:rFonts w:ascii="Arial" w:hAnsi="Arial" w:cs="Arial"/>
        </w:rPr>
      </w:pPr>
    </w:p>
    <w:p w14:paraId="52B8103D" w14:textId="77777777" w:rsidR="005A33DE" w:rsidRDefault="005A33DE" w:rsidP="00DF4B1A">
      <w:pPr>
        <w:rPr>
          <w:rFonts w:ascii="Arial" w:hAnsi="Arial" w:cs="Arial"/>
        </w:rPr>
      </w:pPr>
    </w:p>
    <w:p w14:paraId="52B8103E" w14:textId="77777777" w:rsidR="00DF4B1A" w:rsidRPr="00E43BA6" w:rsidRDefault="00DF4B1A" w:rsidP="00DF4B1A">
      <w:pPr>
        <w:rPr>
          <w:rFonts w:ascii="Arial" w:hAnsi="Arial" w:cs="Arial"/>
        </w:rPr>
      </w:pPr>
      <w:r w:rsidRPr="00E43BA6">
        <w:rPr>
          <w:rFonts w:ascii="Arial" w:hAnsi="Arial" w:cs="Arial"/>
        </w:rPr>
        <w:t>3</w:t>
      </w:r>
      <w:r w:rsidRPr="00E43BA6">
        <w:rPr>
          <w:rFonts w:ascii="Arial" w:hAnsi="Arial" w:cs="Arial"/>
          <w:vertAlign w:val="superscript"/>
        </w:rPr>
        <w:t>e</w:t>
      </w:r>
      <w:r w:rsidR="005A33DE">
        <w:rPr>
          <w:rFonts w:ascii="Arial" w:hAnsi="Arial" w:cs="Arial"/>
          <w:vertAlign w:val="superscript"/>
        </w:rPr>
        <w:t xml:space="preserve"> </w:t>
      </w:r>
      <w:r w:rsidRPr="00E43BA6">
        <w:rPr>
          <w:rFonts w:ascii="Arial" w:hAnsi="Arial" w:cs="Arial"/>
        </w:rPr>
        <w:t>Na afloop van de race, ontvangt iedere gokker die gewonnen heeft zijn winst.</w:t>
      </w:r>
    </w:p>
    <w:p w14:paraId="52B8103F" w14:textId="334174EE" w:rsidR="00DF4B1A" w:rsidRPr="00E43BA6" w:rsidRDefault="00DF4B1A" w:rsidP="00DF4B1A">
      <w:pPr>
        <w:rPr>
          <w:rStyle w:val="Kop1Char"/>
          <w:rFonts w:asciiTheme="minorHAnsi" w:hAnsiTheme="minorHAnsi"/>
          <w:rPrChange w:id="73" w:author="Unkown One" w:date="2017-02-13T14:22:00Z">
            <w:rPr>
              <w:rStyle w:val="Kop1Char"/>
              <w:rFonts w:eastAsiaTheme="minorHAnsi"/>
            </w:rPr>
          </w:rPrChange>
        </w:rPr>
      </w:pPr>
      <w:r w:rsidRPr="00E43BA6">
        <w:rPr>
          <w:rFonts w:ascii="Arial" w:hAnsi="Arial" w:cs="Arial"/>
        </w:rPr>
        <w:t xml:space="preserve">Als de race </w:t>
      </w:r>
      <w:r w:rsidRPr="00E43BA6">
        <w:rPr>
          <w:rFonts w:ascii="Arial" w:hAnsi="Arial" w:cs="Arial"/>
          <w:strike/>
        </w:rPr>
        <w:t>gelopen is</w:t>
      </w:r>
      <w:r w:rsidRPr="00E43BA6">
        <w:rPr>
          <w:rFonts w:ascii="Arial" w:hAnsi="Arial" w:cs="Arial"/>
        </w:rPr>
        <w:t xml:space="preserve"> </w:t>
      </w:r>
      <w:ins w:id="74" w:author="Unkown One" w:date="2017-02-13T14:22:00Z">
        <w:r w:rsidR="5025E380" w:rsidRPr="5025E380">
          <w:rPr>
            <w:rFonts w:ascii="Arial" w:eastAsia="Arial" w:hAnsi="Arial" w:cs="Arial"/>
          </w:rPr>
          <w:t>ten einde</w:t>
        </w:r>
      </w:ins>
      <w:del w:id="75" w:author="Unkown One" w:date="2017-02-13T14:22:00Z">
        <w:r w:rsidRPr="00E43BA6">
          <w:rPr>
            <w:rFonts w:ascii="Arial" w:hAnsi="Arial" w:cs="Arial"/>
          </w:rPr>
          <w:delText>teneinde</w:delText>
        </w:r>
      </w:del>
      <w:r w:rsidRPr="00E43BA6">
        <w:rPr>
          <w:rFonts w:ascii="Arial" w:hAnsi="Arial" w:cs="Arial"/>
        </w:rPr>
        <w:t xml:space="preserve"> is en er is een winnaar, wordt door elk Guy-object (gokker) zijn Collect() methode aangeroepen zodat zijn winst toegevoegd wordt of zijn inzet van zijn saldo afgehaald wordt.</w:t>
      </w:r>
      <w:r w:rsidRPr="5025E380">
        <w:rPr>
          <w:rStyle w:val="Kop1Char"/>
          <w:rFonts w:asciiTheme="minorHAnsi" w:hAnsiTheme="minorHAnsi"/>
          <w:rPrChange w:id="76" w:author="Unkown One" w:date="2017-02-13T14:22:00Z">
            <w:rPr>
              <w:rStyle w:val="Kop1Char"/>
              <w:rFonts w:eastAsiaTheme="minorHAnsi"/>
            </w:rPr>
          </w:rPrChange>
        </w:rPr>
        <w:br w:type="page"/>
      </w:r>
    </w:p>
    <w:p w14:paraId="52B81040" w14:textId="77777777" w:rsidR="00DF4B1A" w:rsidRPr="00E43BA6" w:rsidRDefault="00DF4B1A" w:rsidP="005A33DE">
      <w:pPr>
        <w:pStyle w:val="Kop1"/>
        <w:numPr>
          <w:ilvl w:val="0"/>
          <w:numId w:val="0"/>
        </w:numPr>
        <w:ind w:left="1418" w:hanging="1418"/>
      </w:pPr>
      <w:bookmarkStart w:id="77" w:name="_Toc410936993"/>
      <w:bookmarkStart w:id="78" w:name="_Toc474265442"/>
      <w:r w:rsidRPr="00E43BA6">
        <w:lastRenderedPageBreak/>
        <w:t>5 Klassen en arrays</w:t>
      </w:r>
      <w:bookmarkEnd w:id="77"/>
      <w:bookmarkEnd w:id="78"/>
    </w:p>
    <w:p w14:paraId="52B81041" w14:textId="77777777" w:rsidR="00DF4B1A" w:rsidRPr="00E43BA6" w:rsidRDefault="00DF4B1A" w:rsidP="00DF4B1A">
      <w:pPr>
        <w:rPr>
          <w:rFonts w:ascii="Arial" w:hAnsi="Arial" w:cs="Arial"/>
        </w:rPr>
      </w:pPr>
    </w:p>
    <w:p w14:paraId="52B81042" w14:textId="77777777" w:rsidR="00DF4B1A" w:rsidRPr="00E43BA6" w:rsidRDefault="00DF4B1A" w:rsidP="00DF4B1A">
      <w:pPr>
        <w:rPr>
          <w:rFonts w:ascii="Arial" w:hAnsi="Arial" w:cs="Arial"/>
          <w:sz w:val="24"/>
          <w:szCs w:val="24"/>
        </w:rPr>
      </w:pPr>
      <w:r w:rsidRPr="00E43BA6">
        <w:rPr>
          <w:rFonts w:ascii="Arial" w:hAnsi="Arial" w:cs="Arial"/>
          <w:sz w:val="24"/>
          <w:szCs w:val="24"/>
        </w:rPr>
        <w:t xml:space="preserve">Naast de grafische interface voor de simulator heb je nog drie klassen nodig. </w:t>
      </w:r>
    </w:p>
    <w:p w14:paraId="52B81043" w14:textId="77777777" w:rsidR="00DF4B1A" w:rsidRPr="00E43BA6" w:rsidRDefault="00DF4B1A" w:rsidP="00DF4B1A">
      <w:pPr>
        <w:rPr>
          <w:rFonts w:ascii="Arial" w:hAnsi="Arial" w:cs="Arial"/>
          <w:sz w:val="24"/>
          <w:szCs w:val="24"/>
        </w:rPr>
      </w:pPr>
      <w:r w:rsidRPr="00E43BA6">
        <w:rPr>
          <w:rFonts w:ascii="Arial" w:hAnsi="Arial" w:cs="Arial"/>
          <w:sz w:val="24"/>
          <w:szCs w:val="24"/>
        </w:rPr>
        <w:t>Ook heb je een array van drie Guy objecten nodig om bij te kunnen houden hoe het met hun gokken gaat en een array van vier Greyhound objecten die de race gaan lopen.</w:t>
      </w:r>
    </w:p>
    <w:p w14:paraId="52B81044" w14:textId="77777777" w:rsidR="00DF4B1A" w:rsidRPr="00E43BA6" w:rsidRDefault="00DF4B1A" w:rsidP="00DF4B1A">
      <w:pPr>
        <w:rPr>
          <w:rFonts w:ascii="Arial" w:hAnsi="Arial" w:cs="Arial"/>
          <w:sz w:val="24"/>
          <w:szCs w:val="24"/>
        </w:rPr>
      </w:pPr>
      <w:r w:rsidRPr="00E43BA6">
        <w:rPr>
          <w:rFonts w:ascii="Arial" w:hAnsi="Arial" w:cs="Arial"/>
          <w:sz w:val="24"/>
          <w:szCs w:val="24"/>
        </w:rPr>
        <w:t>Iedere instantie van Guy heeft zijn eigen weddenschap-object die zijn weddenschap bijhoudt en zijn saldo.</w:t>
      </w:r>
    </w:p>
    <w:p w14:paraId="52B81045" w14:textId="77777777" w:rsidR="00DF4B1A" w:rsidRPr="00E43BA6" w:rsidRDefault="00DF4B1A" w:rsidP="5025E380">
      <w:pPr>
        <w:pStyle w:val="Kop2"/>
        <w:numPr>
          <w:ilvl w:val="1"/>
          <w:numId w:val="0"/>
        </w:numPr>
        <w:ind w:left="1418" w:hanging="1418"/>
        <w:rPr>
          <w:rFonts w:ascii="Arial" w:hAnsi="Arial" w:cs="Arial"/>
        </w:rPr>
        <w:pPrChange w:id="79" w:author="Unkown One" w:date="2017-02-13T14:22:00Z">
          <w:pPr>
            <w:pStyle w:val="Kop2"/>
            <w:numPr>
              <w:ilvl w:val="0"/>
              <w:numId w:val="0"/>
            </w:numPr>
            <w:tabs>
              <w:tab w:val="clear" w:pos="1418"/>
            </w:tabs>
          </w:pPr>
        </w:pPrChange>
      </w:pPr>
      <w:bookmarkStart w:id="80" w:name="_Toc410936994"/>
      <w:bookmarkStart w:id="81" w:name="_Toc474265443"/>
      <w:r w:rsidRPr="00E43BA6">
        <w:rPr>
          <w:rFonts w:ascii="Arial" w:hAnsi="Arial" w:cs="Arial"/>
        </w:rPr>
        <w:t>5.1 De klasse Greyhound</w:t>
      </w:r>
      <w:bookmarkEnd w:id="80"/>
      <w:bookmarkEnd w:id="81"/>
    </w:p>
    <w:p w14:paraId="52B81046" w14:textId="77777777" w:rsidR="00DF4B1A" w:rsidRPr="00E43BA6" w:rsidRDefault="00DF4B1A" w:rsidP="00DF4B1A">
      <w:pPr>
        <w:rPr>
          <w:rFonts w:ascii="Arial" w:hAnsi="Arial" w:cs="Arial"/>
          <w:sz w:val="24"/>
          <w:szCs w:val="24"/>
        </w:rPr>
      </w:pPr>
      <w:r w:rsidRPr="00E43BA6">
        <w:rPr>
          <w:rFonts w:ascii="Arial" w:hAnsi="Arial" w:cs="Arial"/>
          <w:sz w:val="24"/>
          <w:szCs w:val="24"/>
        </w:rPr>
        <w:t>We geven je hier de klasse Greyhound en een gedeelte van de benodigde code. Aan jullie de taak om het af te maken.</w:t>
      </w:r>
    </w:p>
    <w:p w14:paraId="52B81047" w14:textId="77777777" w:rsidR="00DF4B1A" w:rsidRPr="00E43BA6" w:rsidRDefault="00DF4B1A" w:rsidP="00DF4B1A">
      <w:pPr>
        <w:rPr>
          <w:rFonts w:ascii="Arial" w:hAnsi="Arial" w:cs="Arial"/>
        </w:rPr>
      </w:pPr>
      <w:r w:rsidRPr="00E43BA6">
        <w:rPr>
          <w:rFonts w:ascii="Arial" w:hAnsi="Arial" w:cs="Arial"/>
        </w:rPr>
        <w:t xml:space="preserve">De Greyhound-klasse houdt het afgelegde stuk van de race bij. Het houdt dus de positie bij van de PictureBox die de hond vertegenwoordigt. Elke instantie van </w:t>
      </w:r>
      <w:r w:rsidRPr="00E43BA6">
        <w:rPr>
          <w:rFonts w:ascii="Arial" w:hAnsi="Arial" w:cs="Arial"/>
          <w:i/>
        </w:rPr>
        <w:t>Greyhound</w:t>
      </w:r>
      <w:r w:rsidRPr="00E43BA6">
        <w:rPr>
          <w:rFonts w:ascii="Arial" w:hAnsi="Arial" w:cs="Arial"/>
        </w:rPr>
        <w:t xml:space="preserve"> gebruikt een veld genaamd </w:t>
      </w:r>
      <w:r w:rsidRPr="00E43BA6">
        <w:rPr>
          <w:rFonts w:ascii="Arial" w:hAnsi="Arial" w:cs="Arial"/>
          <w:i/>
        </w:rPr>
        <w:t>MyPictureBox</w:t>
      </w:r>
      <w:r w:rsidRPr="00E43BA6">
        <w:rPr>
          <w:rFonts w:ascii="Arial" w:hAnsi="Arial" w:cs="Arial"/>
        </w:rPr>
        <w:t xml:space="preserve"> om naar PictureBox op het form te refereren. Deze PictureBox toont de afbeelding van de hond.</w:t>
      </w:r>
    </w:p>
    <w:p w14:paraId="52B81048" w14:textId="77777777" w:rsidR="00DF4B1A" w:rsidRPr="00E43BA6" w:rsidRDefault="00DF4B1A" w:rsidP="00DF4B1A">
      <w:pPr>
        <w:rPr>
          <w:rFonts w:ascii="Arial" w:hAnsi="Arial" w:cs="Arial"/>
        </w:rPr>
      </w:pPr>
      <w:r w:rsidRPr="00E43BA6">
        <w:rPr>
          <w:rFonts w:ascii="Arial" w:hAnsi="Arial" w:cs="Arial"/>
          <w:noProof/>
        </w:rPr>
        <mc:AlternateContent>
          <mc:Choice Requires="wps">
            <w:drawing>
              <wp:anchor distT="0" distB="0" distL="114300" distR="114300" simplePos="0" relativeHeight="251664384" behindDoc="0" locked="0" layoutInCell="1" allowOverlap="1" wp14:anchorId="52B8114F" wp14:editId="52B81150">
                <wp:simplePos x="0" y="0"/>
                <wp:positionH relativeFrom="margin">
                  <wp:posOffset>3034030</wp:posOffset>
                </wp:positionH>
                <wp:positionV relativeFrom="paragraph">
                  <wp:posOffset>410845</wp:posOffset>
                </wp:positionV>
                <wp:extent cx="1554480" cy="1038225"/>
                <wp:effectExtent l="895350" t="19050" r="45720" b="47625"/>
                <wp:wrapNone/>
                <wp:docPr id="288" name="Ovale toelichting 288"/>
                <wp:cNvGraphicFramePr/>
                <a:graphic xmlns:a="http://schemas.openxmlformats.org/drawingml/2006/main">
                  <a:graphicData uri="http://schemas.microsoft.com/office/word/2010/wordprocessingShape">
                    <wps:wsp>
                      <wps:cNvSpPr/>
                      <wps:spPr>
                        <a:xfrm>
                          <a:off x="0" y="0"/>
                          <a:ext cx="1554480" cy="1038225"/>
                        </a:xfrm>
                        <a:prstGeom prst="wedgeEllipseCallout">
                          <a:avLst>
                            <a:gd name="adj1" fmla="val -107254"/>
                            <a:gd name="adj2" fmla="val -9266"/>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81187" w14:textId="77777777" w:rsidR="00DF4B1A" w:rsidRPr="005F454C" w:rsidRDefault="00DF4B1A" w:rsidP="00DF4B1A">
                            <w:pPr>
                              <w:rPr>
                                <w:sz w:val="18"/>
                                <w:szCs w:val="18"/>
                              </w:rPr>
                            </w:pPr>
                            <w:r w:rsidRPr="005F454C">
                              <w:rPr>
                                <w:sz w:val="18"/>
                                <w:szCs w:val="18"/>
                              </w:rPr>
                              <w:t>Zie je hoe het klassendiagram correspondeert met de code?</w:t>
                            </w:r>
                          </w:p>
                          <w:p w14:paraId="52B81188" w14:textId="77777777"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114F" id="Ovale toelichting 288" o:spid="_x0000_s1027" type="#_x0000_t63" style="position:absolute;margin-left:238.9pt;margin-top:32.35pt;width:122.4pt;height:8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" adj="-12367,8799" fillcolor="#548dd4 [1951]" strokecolor="#710309 [1604]" strokeweight="2pt">
                <v:textbox>
                  <w:txbxContent>
                    <w:p w14:paraId="52B81187" w14:textId="77777777" w:rsidR="00DF4B1A" w:rsidRPr="005F454C" w:rsidRDefault="00DF4B1A" w:rsidP="00DF4B1A">
                      <w:pPr>
                        <w:rPr>
                          <w:sz w:val="18"/>
                          <w:szCs w:val="18"/>
                        </w:rPr>
                      </w:pPr>
                      <w:r w:rsidRPr="005F454C">
                        <w:rPr>
                          <w:sz w:val="18"/>
                          <w:szCs w:val="18"/>
                        </w:rPr>
                        <w:t>Zie je hoe het klassendiagram correspondeert met de code?</w:t>
                      </w:r>
                    </w:p>
                    <w:p w14:paraId="52B81188" w14:textId="77777777" w:rsidR="00DF4B1A" w:rsidRDefault="00DF4B1A" w:rsidP="00DF4B1A">
                      <w:pPr>
                        <w:jc w:val="center"/>
                      </w:pPr>
                    </w:p>
                  </w:txbxContent>
                </v:textbox>
                <w10:wrap anchorx="margin"/>
              </v:shape>
            </w:pict>
          </mc:Fallback>
        </mc:AlternateContent>
      </w:r>
      <w:r w:rsidRPr="00E43BA6">
        <w:rPr>
          <w:rFonts w:ascii="Arial" w:hAnsi="Arial" w:cs="Arial"/>
        </w:rPr>
        <w:t>De commentaarregels in de methodes zijn bedoeld om je een beeld te geven wat er van je verlangd wordt. We geven je het raamwerk van de klasse die je moet gaan maken. Aan jullie om de genoemde methodes te definiëren.</w:t>
      </w:r>
    </w:p>
    <w:p w14:paraId="52B81049" w14:textId="77777777" w:rsidR="00DF4B1A" w:rsidRPr="00E43BA6" w:rsidRDefault="00DF4B1A" w:rsidP="00DF4B1A">
      <w:pPr>
        <w:rPr>
          <w:rFonts w:ascii="Arial" w:hAnsi="Arial" w:cs="Arial"/>
        </w:rPr>
      </w:pPr>
      <w:r w:rsidRPr="00E43BA6">
        <w:rPr>
          <w:rFonts w:ascii="Arial" w:hAnsi="Arial" w:cs="Arial"/>
          <w:noProof/>
        </w:rPr>
        <mc:AlternateContent>
          <mc:Choice Requires="wps">
            <w:drawing>
              <wp:anchor distT="0" distB="0" distL="114300" distR="114300" simplePos="0" relativeHeight="251659264" behindDoc="1" locked="0" layoutInCell="1" allowOverlap="1" wp14:anchorId="52B81151" wp14:editId="52B81152">
                <wp:simplePos x="0" y="0"/>
                <wp:positionH relativeFrom="margin">
                  <wp:posOffset>3476308</wp:posOffset>
                </wp:positionH>
                <wp:positionV relativeFrom="paragraph">
                  <wp:posOffset>714693</wp:posOffset>
                </wp:positionV>
                <wp:extent cx="2499360" cy="1038225"/>
                <wp:effectExtent l="1790700" t="19050" r="34290" b="581025"/>
                <wp:wrapNone/>
                <wp:docPr id="291" name="Ovale toelichting 291"/>
                <wp:cNvGraphicFramePr/>
                <a:graphic xmlns:a="http://schemas.openxmlformats.org/drawingml/2006/main">
                  <a:graphicData uri="http://schemas.microsoft.com/office/word/2010/wordprocessingShape">
                    <wps:wsp>
                      <wps:cNvSpPr/>
                      <wps:spPr>
                        <a:xfrm>
                          <a:off x="0" y="0"/>
                          <a:ext cx="2499360" cy="1038225"/>
                        </a:xfrm>
                        <a:prstGeom prst="wedgeEllipseCallout">
                          <a:avLst>
                            <a:gd name="adj1" fmla="val -121432"/>
                            <a:gd name="adj2" fmla="val 10182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81189" w14:textId="77777777" w:rsidR="00DF4B1A" w:rsidRPr="005F454C" w:rsidRDefault="00DF4B1A" w:rsidP="00DF4B1A">
                            <w:pPr>
                              <w:rPr>
                                <w:sz w:val="18"/>
                                <w:szCs w:val="18"/>
                              </w:rPr>
                            </w:pPr>
                            <w:r w:rsidRPr="005F454C">
                              <w:rPr>
                                <w:sz w:val="18"/>
                                <w:szCs w:val="18"/>
                              </w:rPr>
                              <w:t xml:space="preserve">Je hebt maar één instantie van Random nodig: Elke </w:t>
                            </w:r>
                            <w:r>
                              <w:rPr>
                                <w:sz w:val="18"/>
                                <w:szCs w:val="18"/>
                              </w:rPr>
                              <w:t>Greyhound</w:t>
                            </w:r>
                            <w:r w:rsidRPr="005F454C">
                              <w:rPr>
                                <w:sz w:val="18"/>
                                <w:szCs w:val="18"/>
                              </w:rPr>
                              <w:t xml:space="preserve"> Randomizer referentie verwijst naar hetzelfde Random object.</w:t>
                            </w:r>
                          </w:p>
                          <w:p w14:paraId="52B8118A" w14:textId="77777777"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1151" id="Ovale toelichting 291" o:spid="_x0000_s1028" type="#_x0000_t63" style="position:absolute;margin-left:273.75pt;margin-top:56.3pt;width:196.8pt;height:81.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" adj="-15429,32794" fillcolor="#548dd4 [1951]" strokecolor="#710309 [1604]" strokeweight="2pt">
                <v:textbox>
                  <w:txbxContent>
                    <w:p w14:paraId="52B81189" w14:textId="77777777" w:rsidR="00DF4B1A" w:rsidRPr="005F454C" w:rsidRDefault="00DF4B1A" w:rsidP="00DF4B1A">
                      <w:pPr>
                        <w:rPr>
                          <w:sz w:val="18"/>
                          <w:szCs w:val="18"/>
                        </w:rPr>
                      </w:pPr>
                      <w:r w:rsidRPr="005F454C">
                        <w:rPr>
                          <w:sz w:val="18"/>
                          <w:szCs w:val="18"/>
                        </w:rPr>
                        <w:t xml:space="preserve">Je hebt maar één instantie van Random nodig: Elke </w:t>
                      </w:r>
                      <w:r>
                        <w:rPr>
                          <w:sz w:val="18"/>
                          <w:szCs w:val="18"/>
                        </w:rPr>
                        <w:t>Greyhound</w:t>
                      </w:r>
                      <w:r w:rsidRPr="005F454C">
                        <w:rPr>
                          <w:sz w:val="18"/>
                          <w:szCs w:val="18"/>
                        </w:rPr>
                        <w:t xml:space="preserve"> Randomizer referentie verwijst naar hetzelfde Random object.</w:t>
                      </w:r>
                    </w:p>
                    <w:p w14:paraId="52B8118A" w14:textId="77777777" w:rsidR="00DF4B1A" w:rsidRDefault="00DF4B1A" w:rsidP="00DF4B1A">
                      <w:pPr>
                        <w:jc w:val="center"/>
                      </w:pPr>
                    </w:p>
                  </w:txbxContent>
                </v:textbox>
                <w10:wrap anchorx="margin"/>
              </v:shape>
            </w:pict>
          </mc:Fallback>
        </mc:AlternateContent>
      </w:r>
      <w:r w:rsidRPr="00E43BA6">
        <w:rPr>
          <w:rFonts w:ascii="Arial" w:hAnsi="Arial" w:cs="Arial"/>
          <w:noProof/>
        </w:rPr>
        <mc:AlternateContent>
          <mc:Choice Requires="wps">
            <w:drawing>
              <wp:anchor distT="0" distB="0" distL="114300" distR="114300" simplePos="0" relativeHeight="251661312" behindDoc="0" locked="0" layoutInCell="1" allowOverlap="1" wp14:anchorId="52B81153" wp14:editId="52B81154">
                <wp:simplePos x="0" y="0"/>
                <wp:positionH relativeFrom="column">
                  <wp:posOffset>500380</wp:posOffset>
                </wp:positionH>
                <wp:positionV relativeFrom="paragraph">
                  <wp:posOffset>1243330</wp:posOffset>
                </wp:positionV>
                <wp:extent cx="581025" cy="1323975"/>
                <wp:effectExtent l="0" t="0" r="66675" b="66675"/>
                <wp:wrapNone/>
                <wp:docPr id="35" name="Rechte verbindingslijn met pijl 35"/>
                <wp:cNvGraphicFramePr/>
                <a:graphic xmlns:a="http://schemas.openxmlformats.org/drawingml/2006/main">
                  <a:graphicData uri="http://schemas.microsoft.com/office/word/2010/wordprocessingShape">
                    <wps:wsp>
                      <wps:cNvCnPr/>
                      <wps:spPr>
                        <a:xfrm>
                          <a:off x="0" y="0"/>
                          <a:ext cx="581025" cy="132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E3E53" id="Rechte verbindingslijn met pijl 35" o:spid="_x0000_s1026" type="#_x0000_t32" style="position:absolute;margin-left:39.4pt;margin-top:97.9pt;width:45.7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" strokecolor="#d70512 [3044]">
                <v:stroke endarrow="open"/>
              </v:shape>
            </w:pict>
          </mc:Fallback>
        </mc:AlternateContent>
      </w:r>
      <w:r w:rsidRPr="00E43BA6">
        <w:rPr>
          <w:rFonts w:ascii="Arial" w:hAnsi="Arial" w:cs="Arial"/>
          <w:noProof/>
        </w:rPr>
        <mc:AlternateContent>
          <mc:Choice Requires="wps">
            <w:drawing>
              <wp:anchor distT="0" distB="0" distL="114300" distR="114300" simplePos="0" relativeHeight="251662336" behindDoc="0" locked="0" layoutInCell="1" allowOverlap="1" wp14:anchorId="52B81155" wp14:editId="52B81156">
                <wp:simplePos x="0" y="0"/>
                <wp:positionH relativeFrom="column">
                  <wp:posOffset>1262380</wp:posOffset>
                </wp:positionH>
                <wp:positionV relativeFrom="paragraph">
                  <wp:posOffset>1538606</wp:posOffset>
                </wp:positionV>
                <wp:extent cx="171450" cy="2019300"/>
                <wp:effectExtent l="0" t="0" r="76200" b="57150"/>
                <wp:wrapNone/>
                <wp:docPr id="36" name="Rechte verbindingslijn met pijl 36"/>
                <wp:cNvGraphicFramePr/>
                <a:graphic xmlns:a="http://schemas.openxmlformats.org/drawingml/2006/main">
                  <a:graphicData uri="http://schemas.microsoft.com/office/word/2010/wordprocessingShape">
                    <wps:wsp>
                      <wps:cNvCnPr/>
                      <wps:spPr>
                        <a:xfrm>
                          <a:off x="0" y="0"/>
                          <a:ext cx="171450" cy="2019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612CC" id="Rechte verbindingslijn met pijl 36" o:spid="_x0000_s1026" type="#_x0000_t32" style="position:absolute;margin-left:99.4pt;margin-top:121.15pt;width:13.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" strokecolor="#d70512 [3044]">
                <v:stroke endarrow="open"/>
              </v:shape>
            </w:pict>
          </mc:Fallback>
        </mc:AlternateContent>
      </w:r>
      <w:r w:rsidRPr="00E43BA6">
        <w:rPr>
          <w:rFonts w:ascii="Arial" w:hAnsi="Arial" w:cs="Arial"/>
          <w:noProof/>
        </w:rPr>
        <w:t xml:space="preserve"> </w:t>
      </w:r>
      <w:r w:rsidRPr="00E43BA6">
        <w:rPr>
          <w:rFonts w:ascii="Arial" w:hAnsi="Arial" w:cs="Arial"/>
          <w:noProof/>
        </w:rPr>
        <w:drawing>
          <wp:inline distT="0" distB="0" distL="0" distR="0" wp14:anchorId="52B81157" wp14:editId="52B81158">
            <wp:extent cx="1895475" cy="1514475"/>
            <wp:effectExtent l="0" t="0" r="9525" b="952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95475" cy="1514475"/>
                    </a:xfrm>
                    <a:prstGeom prst="rect">
                      <a:avLst/>
                    </a:prstGeom>
                  </pic:spPr>
                </pic:pic>
              </a:graphicData>
            </a:graphic>
          </wp:inline>
        </w:drawing>
      </w:r>
    </w:p>
    <w:p w14:paraId="52B8104A" w14:textId="77777777" w:rsidR="00DF4B1A" w:rsidRPr="00E43BA6" w:rsidRDefault="00DF4B1A" w:rsidP="00DF4B1A">
      <w:pPr>
        <w:rPr>
          <w:rFonts w:ascii="Arial" w:hAnsi="Arial"/>
          <w:sz w:val="19"/>
          <w:rPrChange w:id="82" w:author="Unkown One" w:date="2017-02-13T14:22:00Z">
            <w:rPr>
              <w:rFonts w:ascii="Arial" w:hAnsi="Arial" w:cs="Arial"/>
              <w:sz w:val="19"/>
              <w:szCs w:val="19"/>
              <w:lang w:val="en-US"/>
            </w:rPr>
          </w:rPrChange>
        </w:rPr>
      </w:pPr>
      <w:r w:rsidRPr="5025E380">
        <w:rPr>
          <w:rFonts w:ascii="Arial" w:hAnsi="Arial"/>
          <w:sz w:val="19"/>
          <w:rPrChange w:id="83" w:author="Unkown One" w:date="2017-02-13T14:22:00Z">
            <w:rPr>
              <w:rFonts w:ascii="Arial" w:hAnsi="Arial" w:cs="Arial"/>
              <w:sz w:val="19"/>
              <w:szCs w:val="19"/>
              <w:lang w:val="en-US"/>
            </w:rPr>
          </w:rPrChange>
        </w:rPr>
        <w:t xml:space="preserve">  Public </w:t>
      </w:r>
      <w:r w:rsidRPr="5025E380">
        <w:rPr>
          <w:rFonts w:ascii="Arial" w:hAnsi="Arial"/>
          <w:color w:val="0000FF"/>
          <w:sz w:val="19"/>
          <w:rPrChange w:id="84" w:author="Unkown One" w:date="2017-02-13T14:22:00Z">
            <w:rPr>
              <w:rFonts w:ascii="Arial" w:hAnsi="Arial" w:cs="Arial"/>
              <w:color w:val="0000FF"/>
              <w:sz w:val="19"/>
              <w:szCs w:val="19"/>
              <w:lang w:val="en-US"/>
            </w:rPr>
          </w:rPrChange>
        </w:rPr>
        <w:t>class</w:t>
      </w:r>
      <w:r w:rsidRPr="5025E380">
        <w:rPr>
          <w:rFonts w:ascii="Arial" w:hAnsi="Arial"/>
          <w:sz w:val="19"/>
          <w:rPrChange w:id="85" w:author="Unkown One" w:date="2017-02-13T14:22:00Z">
            <w:rPr>
              <w:rFonts w:ascii="Arial" w:hAnsi="Arial" w:cs="Arial"/>
              <w:sz w:val="19"/>
              <w:szCs w:val="19"/>
              <w:lang w:val="en-US"/>
            </w:rPr>
          </w:rPrChange>
        </w:rPr>
        <w:t xml:space="preserve"> </w:t>
      </w:r>
      <w:r w:rsidRPr="5025E380">
        <w:rPr>
          <w:rFonts w:ascii="Arial" w:hAnsi="Arial"/>
          <w:color w:val="2B91AF"/>
          <w:sz w:val="19"/>
          <w:rPrChange w:id="86" w:author="Unkown One" w:date="2017-02-13T14:22:00Z">
            <w:rPr>
              <w:rFonts w:ascii="Arial" w:hAnsi="Arial" w:cs="Arial"/>
              <w:color w:val="2B91AF"/>
              <w:sz w:val="19"/>
              <w:szCs w:val="19"/>
              <w:lang w:val="en-US"/>
            </w:rPr>
          </w:rPrChange>
        </w:rPr>
        <w:t>Greyhound</w:t>
      </w:r>
    </w:p>
    <w:p w14:paraId="52B8104B" w14:textId="77777777" w:rsidR="00DF4B1A" w:rsidRPr="00E43BA6" w:rsidRDefault="00DF4B1A" w:rsidP="00DF4B1A">
      <w:pPr>
        <w:rPr>
          <w:rFonts w:ascii="Arial" w:hAnsi="Arial"/>
          <w:sz w:val="19"/>
          <w:rPrChange w:id="87" w:author="Unkown One" w:date="2017-02-13T14:22:00Z">
            <w:rPr>
              <w:rFonts w:ascii="Arial" w:hAnsi="Arial" w:cs="Arial"/>
              <w:sz w:val="19"/>
              <w:szCs w:val="19"/>
              <w:lang w:val="en-US"/>
            </w:rPr>
          </w:rPrChange>
        </w:rPr>
      </w:pPr>
      <w:r w:rsidRPr="5025E380">
        <w:rPr>
          <w:rFonts w:ascii="Arial" w:hAnsi="Arial"/>
          <w:sz w:val="19"/>
          <w:rPrChange w:id="88" w:author="Unkown One" w:date="2017-02-13T14:22:00Z">
            <w:rPr>
              <w:rFonts w:ascii="Arial" w:hAnsi="Arial" w:cs="Arial"/>
              <w:sz w:val="19"/>
              <w:szCs w:val="19"/>
              <w:lang w:val="en-US"/>
            </w:rPr>
          </w:rPrChange>
        </w:rPr>
        <w:t xml:space="preserve">  {</w:t>
      </w:r>
    </w:p>
    <w:p w14:paraId="52B8104C" w14:textId="77777777" w:rsidR="00DF4B1A" w:rsidRPr="00E43BA6" w:rsidRDefault="00DF4B1A" w:rsidP="00DF4B1A">
      <w:pPr>
        <w:rPr>
          <w:rFonts w:ascii="Arial" w:hAnsi="Arial"/>
          <w:sz w:val="19"/>
          <w:rPrChange w:id="89" w:author="Unkown One" w:date="2017-02-13T14:22:00Z">
            <w:rPr>
              <w:rFonts w:ascii="Arial" w:hAnsi="Arial" w:cs="Arial"/>
              <w:sz w:val="19"/>
              <w:szCs w:val="19"/>
              <w:lang w:val="en-US"/>
            </w:rPr>
          </w:rPrChange>
        </w:rPr>
      </w:pPr>
    </w:p>
    <w:p w14:paraId="52B8104D" w14:textId="77777777" w:rsidR="00DF4B1A" w:rsidRPr="00E43BA6" w:rsidRDefault="00DF4B1A" w:rsidP="00DF4B1A">
      <w:pPr>
        <w:rPr>
          <w:rFonts w:ascii="Arial" w:hAnsi="Arial"/>
          <w:sz w:val="19"/>
          <w:rPrChange w:id="90" w:author="Unkown One" w:date="2017-02-13T14:22:00Z">
            <w:rPr>
              <w:rFonts w:ascii="Arial" w:hAnsi="Arial" w:cs="Arial"/>
              <w:sz w:val="19"/>
              <w:szCs w:val="19"/>
              <w:lang w:val="en-US"/>
            </w:rPr>
          </w:rPrChange>
        </w:rPr>
      </w:pPr>
      <w:r w:rsidRPr="5025E380">
        <w:rPr>
          <w:rFonts w:ascii="Arial" w:hAnsi="Arial"/>
          <w:sz w:val="19"/>
          <w:rPrChange w:id="91" w:author="Unkown One" w:date="2017-02-13T14:22:00Z">
            <w:rPr>
              <w:rFonts w:ascii="Arial" w:hAnsi="Arial" w:cs="Arial"/>
              <w:sz w:val="19"/>
              <w:szCs w:val="19"/>
              <w:lang w:val="en-US"/>
            </w:rPr>
          </w:rPrChange>
        </w:rPr>
        <w:t xml:space="preserve">    </w:t>
      </w:r>
      <w:r w:rsidRPr="5025E380">
        <w:rPr>
          <w:rFonts w:ascii="Arial" w:hAnsi="Arial"/>
          <w:color w:val="0000FF"/>
          <w:sz w:val="19"/>
          <w:rPrChange w:id="92" w:author="Unkown One" w:date="2017-02-13T14:22:00Z">
            <w:rPr>
              <w:rFonts w:ascii="Arial" w:hAnsi="Arial" w:cs="Arial"/>
              <w:color w:val="0000FF"/>
              <w:sz w:val="19"/>
              <w:szCs w:val="19"/>
              <w:lang w:val="en-US"/>
            </w:rPr>
          </w:rPrChange>
        </w:rPr>
        <w:t>public</w:t>
      </w:r>
      <w:r w:rsidRPr="5025E380">
        <w:rPr>
          <w:rFonts w:ascii="Arial" w:hAnsi="Arial"/>
          <w:sz w:val="19"/>
          <w:rPrChange w:id="93" w:author="Unkown One" w:date="2017-02-13T14:22:00Z">
            <w:rPr>
              <w:rFonts w:ascii="Arial" w:hAnsi="Arial" w:cs="Arial"/>
              <w:sz w:val="19"/>
              <w:szCs w:val="19"/>
              <w:lang w:val="en-US"/>
            </w:rPr>
          </w:rPrChange>
        </w:rPr>
        <w:t xml:space="preserve"> </w:t>
      </w:r>
      <w:r w:rsidRPr="5025E380">
        <w:rPr>
          <w:rFonts w:ascii="Arial" w:hAnsi="Arial"/>
          <w:color w:val="0000FF"/>
          <w:sz w:val="19"/>
          <w:rPrChange w:id="94" w:author="Unkown One" w:date="2017-02-13T14:22:00Z">
            <w:rPr>
              <w:rFonts w:ascii="Arial" w:hAnsi="Arial" w:cs="Arial"/>
              <w:color w:val="0000FF"/>
              <w:sz w:val="19"/>
              <w:szCs w:val="19"/>
              <w:lang w:val="en-US"/>
            </w:rPr>
          </w:rPrChange>
        </w:rPr>
        <w:t>int</w:t>
      </w:r>
      <w:r w:rsidRPr="5025E380">
        <w:rPr>
          <w:rFonts w:ascii="Arial" w:hAnsi="Arial"/>
          <w:sz w:val="19"/>
          <w:rPrChange w:id="95" w:author="Unkown One" w:date="2017-02-13T14:22:00Z">
            <w:rPr>
              <w:rFonts w:ascii="Arial" w:hAnsi="Arial" w:cs="Arial"/>
              <w:sz w:val="19"/>
              <w:szCs w:val="19"/>
              <w:lang w:val="en-US"/>
            </w:rPr>
          </w:rPrChange>
        </w:rPr>
        <w:t xml:space="preserve"> RaceTrackLength;             </w:t>
      </w:r>
      <w:r w:rsidRPr="5025E380">
        <w:rPr>
          <w:rFonts w:ascii="Arial" w:hAnsi="Arial"/>
          <w:color w:val="008000"/>
          <w:sz w:val="19"/>
          <w:rPrChange w:id="96" w:author="Unkown One" w:date="2017-02-13T14:22:00Z">
            <w:rPr>
              <w:rFonts w:ascii="Arial" w:hAnsi="Arial" w:cs="Arial"/>
              <w:color w:val="008000"/>
              <w:sz w:val="19"/>
              <w:szCs w:val="19"/>
              <w:lang w:val="en-US"/>
            </w:rPr>
          </w:rPrChange>
        </w:rPr>
        <w:t>//De lengte van de renbaan</w:t>
      </w:r>
    </w:p>
    <w:p w14:paraId="52B8104E" w14:textId="77777777" w:rsidR="00DF4B1A" w:rsidRPr="00E43BA6" w:rsidRDefault="00DF4B1A" w:rsidP="00DF4B1A">
      <w:pPr>
        <w:rPr>
          <w:rFonts w:ascii="Arial" w:hAnsi="Arial"/>
          <w:sz w:val="19"/>
          <w:rPrChange w:id="97" w:author="Unkown One" w:date="2017-02-13T14:22:00Z">
            <w:rPr>
              <w:rFonts w:ascii="Arial" w:hAnsi="Arial" w:cs="Arial"/>
              <w:sz w:val="19"/>
              <w:szCs w:val="19"/>
              <w:lang w:val="en-US"/>
            </w:rPr>
          </w:rPrChange>
        </w:rPr>
      </w:pPr>
      <w:r w:rsidRPr="5025E380">
        <w:rPr>
          <w:rFonts w:ascii="Arial" w:hAnsi="Arial"/>
          <w:sz w:val="19"/>
          <w:rPrChange w:id="98" w:author="Unkown One" w:date="2017-02-13T14:22:00Z">
            <w:rPr>
              <w:rFonts w:ascii="Arial" w:hAnsi="Arial" w:cs="Arial"/>
              <w:sz w:val="19"/>
              <w:szCs w:val="19"/>
              <w:lang w:val="en-US"/>
            </w:rPr>
          </w:rPrChange>
        </w:rPr>
        <w:t xml:space="preserve">    </w:t>
      </w:r>
      <w:r w:rsidRPr="5025E380">
        <w:rPr>
          <w:rFonts w:ascii="Arial" w:hAnsi="Arial"/>
          <w:color w:val="0000FF"/>
          <w:sz w:val="19"/>
          <w:rPrChange w:id="99" w:author="Unkown One" w:date="2017-02-13T14:22:00Z">
            <w:rPr>
              <w:rFonts w:ascii="Arial" w:hAnsi="Arial" w:cs="Arial"/>
              <w:color w:val="0000FF"/>
              <w:sz w:val="19"/>
              <w:szCs w:val="19"/>
              <w:lang w:val="en-US"/>
            </w:rPr>
          </w:rPrChange>
        </w:rPr>
        <w:t>public</w:t>
      </w:r>
      <w:r w:rsidRPr="5025E380">
        <w:rPr>
          <w:rFonts w:ascii="Arial" w:hAnsi="Arial"/>
          <w:sz w:val="19"/>
          <w:rPrChange w:id="100" w:author="Unkown One" w:date="2017-02-13T14:22:00Z">
            <w:rPr>
              <w:rFonts w:ascii="Arial" w:hAnsi="Arial" w:cs="Arial"/>
              <w:sz w:val="19"/>
              <w:szCs w:val="19"/>
              <w:lang w:val="en-US"/>
            </w:rPr>
          </w:rPrChange>
        </w:rPr>
        <w:t xml:space="preserve"> </w:t>
      </w:r>
      <w:r w:rsidRPr="5025E380">
        <w:rPr>
          <w:rFonts w:ascii="Arial" w:hAnsi="Arial"/>
          <w:color w:val="2B91AF"/>
          <w:sz w:val="19"/>
          <w:rPrChange w:id="101" w:author="Unkown One" w:date="2017-02-13T14:22:00Z">
            <w:rPr>
              <w:rFonts w:ascii="Arial" w:hAnsi="Arial" w:cs="Arial"/>
              <w:color w:val="2B91AF"/>
              <w:sz w:val="19"/>
              <w:szCs w:val="19"/>
              <w:lang w:val="en-US"/>
            </w:rPr>
          </w:rPrChange>
        </w:rPr>
        <w:t>PictureBox</w:t>
      </w:r>
      <w:r w:rsidRPr="5025E380">
        <w:rPr>
          <w:rFonts w:ascii="Arial" w:hAnsi="Arial"/>
          <w:sz w:val="19"/>
          <w:rPrChange w:id="102" w:author="Unkown One" w:date="2017-02-13T14:22:00Z">
            <w:rPr>
              <w:rFonts w:ascii="Arial" w:hAnsi="Arial" w:cs="Arial"/>
              <w:sz w:val="19"/>
              <w:szCs w:val="19"/>
              <w:lang w:val="en-US"/>
            </w:rPr>
          </w:rPrChange>
        </w:rPr>
        <w:t xml:space="preserve"> MyPictureBox = </w:t>
      </w:r>
      <w:r w:rsidRPr="5025E380">
        <w:rPr>
          <w:rFonts w:ascii="Arial" w:hAnsi="Arial"/>
          <w:color w:val="0000FF"/>
          <w:sz w:val="19"/>
          <w:rPrChange w:id="103" w:author="Unkown One" w:date="2017-02-13T14:22:00Z">
            <w:rPr>
              <w:rFonts w:ascii="Arial" w:hAnsi="Arial" w:cs="Arial"/>
              <w:color w:val="0000FF"/>
              <w:sz w:val="19"/>
              <w:szCs w:val="19"/>
              <w:lang w:val="en-US"/>
            </w:rPr>
          </w:rPrChange>
        </w:rPr>
        <w:t>null</w:t>
      </w:r>
      <w:r w:rsidRPr="5025E380">
        <w:rPr>
          <w:rFonts w:ascii="Arial" w:hAnsi="Arial"/>
          <w:sz w:val="19"/>
          <w:rPrChange w:id="104" w:author="Unkown One" w:date="2017-02-13T14:22:00Z">
            <w:rPr>
              <w:rFonts w:ascii="Arial" w:hAnsi="Arial" w:cs="Arial"/>
              <w:sz w:val="19"/>
              <w:szCs w:val="19"/>
              <w:lang w:val="en-US"/>
            </w:rPr>
          </w:rPrChange>
        </w:rPr>
        <w:t>;</w:t>
      </w:r>
    </w:p>
    <w:p w14:paraId="52B8104F" w14:textId="77777777" w:rsidR="00DF4B1A" w:rsidRPr="00E43BA6" w:rsidRDefault="00DF4B1A" w:rsidP="00DF4B1A">
      <w:pPr>
        <w:rPr>
          <w:rFonts w:ascii="Arial" w:hAnsi="Arial" w:cs="Arial"/>
          <w:sz w:val="19"/>
          <w:szCs w:val="19"/>
        </w:rPr>
      </w:pPr>
      <w:r w:rsidRPr="5025E380">
        <w:rPr>
          <w:rFonts w:ascii="Arial" w:hAnsi="Arial"/>
          <w:sz w:val="19"/>
          <w:rPrChange w:id="105" w:author="Unkown One" w:date="2017-02-13T14:22:00Z">
            <w:rPr>
              <w:rFonts w:ascii="Arial" w:hAnsi="Arial" w:cs="Arial"/>
              <w:sz w:val="19"/>
              <w:szCs w:val="19"/>
              <w:lang w:val="en-US"/>
            </w:rPr>
          </w:rPrChange>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r w:rsidRPr="00E43BA6">
        <w:rPr>
          <w:rFonts w:ascii="Arial" w:hAnsi="Arial" w:cs="Arial"/>
          <w:color w:val="2B91AF"/>
          <w:sz w:val="19"/>
          <w:szCs w:val="19"/>
        </w:rPr>
        <w:t>Random</w:t>
      </w:r>
      <w:r w:rsidRPr="00E43BA6">
        <w:rPr>
          <w:rFonts w:ascii="Arial" w:hAnsi="Arial" w:cs="Arial"/>
          <w:sz w:val="19"/>
          <w:szCs w:val="19"/>
        </w:rPr>
        <w:t xml:space="preserve"> Randomizer;               </w:t>
      </w:r>
      <w:r w:rsidRPr="00E43BA6">
        <w:rPr>
          <w:rFonts w:ascii="Arial" w:hAnsi="Arial" w:cs="Arial"/>
          <w:color w:val="008000"/>
          <w:sz w:val="19"/>
          <w:szCs w:val="19"/>
        </w:rPr>
        <w:t xml:space="preserve">//Een instantie van Random (= Willekeurig) </w:t>
      </w:r>
    </w:p>
    <w:p w14:paraId="52B81050" w14:textId="77777777" w:rsidR="00DF4B1A" w:rsidRPr="00E43BA6" w:rsidRDefault="00DF4B1A" w:rsidP="00DF4B1A">
      <w:pPr>
        <w:rPr>
          <w:rFonts w:ascii="Arial" w:hAnsi="Arial" w:cs="Arial"/>
          <w:sz w:val="19"/>
          <w:szCs w:val="19"/>
        </w:rPr>
      </w:pPr>
    </w:p>
    <w:p w14:paraId="52B81051" w14:textId="77777777"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r w:rsidRPr="00E43BA6">
        <w:rPr>
          <w:rFonts w:ascii="Arial" w:hAnsi="Arial" w:cs="Arial"/>
          <w:color w:val="0000FF"/>
          <w:sz w:val="19"/>
          <w:szCs w:val="19"/>
        </w:rPr>
        <w:t>bool</w:t>
      </w:r>
      <w:r w:rsidRPr="00E43BA6">
        <w:rPr>
          <w:rFonts w:ascii="Arial" w:hAnsi="Arial" w:cs="Arial"/>
          <w:sz w:val="19"/>
          <w:szCs w:val="19"/>
        </w:rPr>
        <w:t xml:space="preserve"> Run()</w:t>
      </w:r>
    </w:p>
    <w:p w14:paraId="52B81052" w14:textId="77777777"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14:paraId="52B81053" w14:textId="77777777" w:rsidR="00DF4B1A" w:rsidRPr="00E43BA6" w:rsidRDefault="005A33DE" w:rsidP="00DF4B1A">
      <w:pPr>
        <w:rPr>
          <w:rFonts w:ascii="Arial" w:hAnsi="Arial" w:cs="Arial"/>
          <w:sz w:val="19"/>
          <w:szCs w:val="19"/>
        </w:rPr>
      </w:pPr>
      <w:r w:rsidRPr="00E43BA6">
        <w:rPr>
          <w:rFonts w:ascii="Arial" w:hAnsi="Arial" w:cs="Arial"/>
          <w:noProof/>
        </w:rPr>
        <mc:AlternateContent>
          <mc:Choice Requires="wps">
            <w:drawing>
              <wp:anchor distT="0" distB="0" distL="114300" distR="114300" simplePos="0" relativeHeight="251663360" behindDoc="0" locked="0" layoutInCell="1" allowOverlap="1" wp14:anchorId="52B81159" wp14:editId="52B8115A">
                <wp:simplePos x="0" y="0"/>
                <wp:positionH relativeFrom="margin">
                  <wp:align>right</wp:align>
                </wp:positionH>
                <wp:positionV relativeFrom="paragraph">
                  <wp:posOffset>73025</wp:posOffset>
                </wp:positionV>
                <wp:extent cx="2110740" cy="1729740"/>
                <wp:effectExtent l="2076450" t="19050" r="41910" b="41910"/>
                <wp:wrapNone/>
                <wp:docPr id="37" name="Ovale toelichting 37"/>
                <wp:cNvGraphicFramePr/>
                <a:graphic xmlns:a="http://schemas.openxmlformats.org/drawingml/2006/main">
                  <a:graphicData uri="http://schemas.microsoft.com/office/word/2010/wordprocessingShape">
                    <wps:wsp>
                      <wps:cNvSpPr/>
                      <wps:spPr>
                        <a:xfrm>
                          <a:off x="4976813" y="7291388"/>
                          <a:ext cx="2110740" cy="1729740"/>
                        </a:xfrm>
                        <a:prstGeom prst="wedgeEllipseCallout">
                          <a:avLst>
                            <a:gd name="adj1" fmla="val -147977"/>
                            <a:gd name="adj2" fmla="val -9047"/>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8118B" w14:textId="77777777" w:rsidR="00DF4B1A" w:rsidRPr="005F454C" w:rsidRDefault="00DF4B1A" w:rsidP="00DF4B1A">
                            <w:pPr>
                              <w:rPr>
                                <w:sz w:val="18"/>
                                <w:szCs w:val="18"/>
                              </w:rPr>
                            </w:pPr>
                            <w:r w:rsidRPr="005F454C">
                              <w:rPr>
                                <w:sz w:val="18"/>
                                <w:szCs w:val="18"/>
                              </w:rPr>
                              <w:t>De Greyhound object initializer is behoorlijk recht-toe, recht-aan. Zorg voor een referentie naar de juiste PictureBox op het formulier naar elk Greyhoud object.</w:t>
                            </w:r>
                          </w:p>
                          <w:p w14:paraId="52B8118C" w14:textId="77777777"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1159" id="Ovale toelichting 37" o:spid="_x0000_s1029" type="#_x0000_t63" style="position:absolute;margin-left:115pt;margin-top:5.75pt;width:166.2pt;height:136.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" adj="-21163,8846" fillcolor="#548dd4 [1951]" strokecolor="#710309 [1604]" strokeweight="2pt">
                <v:textbox>
                  <w:txbxContent>
                    <w:p w14:paraId="52B8118B" w14:textId="77777777" w:rsidR="00DF4B1A" w:rsidRPr="005F454C" w:rsidRDefault="00DF4B1A" w:rsidP="00DF4B1A">
                      <w:pPr>
                        <w:rPr>
                          <w:sz w:val="18"/>
                          <w:szCs w:val="18"/>
                        </w:rPr>
                      </w:pPr>
                      <w:r w:rsidRPr="005F454C">
                        <w:rPr>
                          <w:sz w:val="18"/>
                          <w:szCs w:val="18"/>
                        </w:rPr>
                        <w:t>De Greyhound object initializer is behoorlijk recht-toe, recht-aan. Zorg voor een referentie naar de juiste PictureBox op het formulier naar elk Greyhoud object.</w:t>
                      </w:r>
                    </w:p>
                    <w:p w14:paraId="52B8118C" w14:textId="77777777" w:rsidR="00DF4B1A" w:rsidRDefault="00DF4B1A" w:rsidP="00DF4B1A">
                      <w:pPr>
                        <w:jc w:val="center"/>
                      </w:pPr>
                    </w:p>
                  </w:txbxContent>
                </v:textbox>
                <w10:wrap anchorx="margin"/>
              </v:shape>
            </w:pict>
          </mc:Fallback>
        </mc:AlternateContent>
      </w:r>
      <w:r w:rsidR="00DF4B1A" w:rsidRPr="00E43BA6">
        <w:rPr>
          <w:rFonts w:ascii="Arial" w:hAnsi="Arial" w:cs="Arial"/>
          <w:sz w:val="19"/>
          <w:szCs w:val="19"/>
        </w:rPr>
        <w:t xml:space="preserve">      </w:t>
      </w:r>
      <w:r w:rsidR="00DF4B1A" w:rsidRPr="00E43BA6">
        <w:rPr>
          <w:rFonts w:ascii="Arial" w:hAnsi="Arial" w:cs="Arial"/>
          <w:color w:val="008000"/>
          <w:sz w:val="19"/>
          <w:szCs w:val="19"/>
        </w:rPr>
        <w:t>//Ga willekeurig 1, 2, 3 of 4 posities naar voren.</w:t>
      </w:r>
    </w:p>
    <w:p w14:paraId="52B81054" w14:textId="77777777"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//Werk de positie van PictureBox bij op het formulier.</w:t>
      </w:r>
    </w:p>
    <w:p w14:paraId="52B81055" w14:textId="77777777"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//Geef de waarde ‘true’ terug als ik de race win.</w:t>
      </w:r>
    </w:p>
    <w:p w14:paraId="52B81056" w14:textId="77777777"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14:paraId="52B81057" w14:textId="77777777" w:rsidR="00DF4B1A" w:rsidRPr="00E43BA6" w:rsidRDefault="00DF4B1A" w:rsidP="00DF4B1A">
      <w:pPr>
        <w:rPr>
          <w:rFonts w:ascii="Arial" w:hAnsi="Arial" w:cs="Arial"/>
          <w:sz w:val="19"/>
          <w:szCs w:val="19"/>
        </w:rPr>
      </w:pPr>
    </w:p>
    <w:p w14:paraId="52B81058" w14:textId="77777777"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r w:rsidRPr="00E43BA6">
        <w:rPr>
          <w:rFonts w:ascii="Arial" w:hAnsi="Arial" w:cs="Arial"/>
          <w:color w:val="0000FF"/>
          <w:sz w:val="19"/>
          <w:szCs w:val="19"/>
        </w:rPr>
        <w:t>void</w:t>
      </w:r>
      <w:r w:rsidRPr="00E43BA6">
        <w:rPr>
          <w:rFonts w:ascii="Arial" w:hAnsi="Arial" w:cs="Arial"/>
          <w:sz w:val="19"/>
          <w:szCs w:val="19"/>
        </w:rPr>
        <w:t xml:space="preserve"> TakeStartingPosition()</w:t>
      </w:r>
    </w:p>
    <w:p w14:paraId="52B81059" w14:textId="77777777"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14:paraId="52B8105A" w14:textId="77777777"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 xml:space="preserve">//Wijzig mijn locatie naar de startlijn.         </w:t>
      </w:r>
    </w:p>
    <w:p w14:paraId="52B8105B" w14:textId="77777777"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14:paraId="52B8105C" w14:textId="77777777" w:rsidR="00DF4B1A" w:rsidRPr="00E43BA6" w:rsidRDefault="00DF4B1A" w:rsidP="00DF4B1A">
      <w:pPr>
        <w:rPr>
          <w:rFonts w:ascii="Arial" w:hAnsi="Arial" w:cs="Arial"/>
          <w:sz w:val="19"/>
          <w:szCs w:val="19"/>
        </w:rPr>
      </w:pPr>
      <w:r w:rsidRPr="00E43BA6">
        <w:rPr>
          <w:rFonts w:ascii="Arial" w:hAnsi="Arial" w:cs="Arial"/>
          <w:noProof/>
        </w:rPr>
        <mc:AlternateContent>
          <mc:Choice Requires="wps">
            <w:drawing>
              <wp:anchor distT="0" distB="0" distL="114300" distR="114300" simplePos="0" relativeHeight="251665408" behindDoc="0" locked="0" layoutInCell="1" allowOverlap="1" wp14:anchorId="52B8115B" wp14:editId="52B8115C">
                <wp:simplePos x="0" y="0"/>
                <wp:positionH relativeFrom="margin">
                  <wp:posOffset>18733</wp:posOffset>
                </wp:positionH>
                <wp:positionV relativeFrom="paragraph">
                  <wp:posOffset>65088</wp:posOffset>
                </wp:positionV>
                <wp:extent cx="3981450" cy="619125"/>
                <wp:effectExtent l="19050" t="209550" r="38100" b="47625"/>
                <wp:wrapNone/>
                <wp:docPr id="293" name="Ovale toelichting 293"/>
                <wp:cNvGraphicFramePr/>
                <a:graphic xmlns:a="http://schemas.openxmlformats.org/drawingml/2006/main">
                  <a:graphicData uri="http://schemas.microsoft.com/office/word/2010/wordprocessingShape">
                    <wps:wsp>
                      <wps:cNvSpPr/>
                      <wps:spPr>
                        <a:xfrm>
                          <a:off x="0" y="0"/>
                          <a:ext cx="3981450" cy="619125"/>
                        </a:xfrm>
                        <a:prstGeom prst="wedgeEllipseCallout">
                          <a:avLst>
                            <a:gd name="adj1" fmla="val -6663"/>
                            <a:gd name="adj2" fmla="val -8199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8118D" w14:textId="77777777" w:rsidR="00DF4B1A" w:rsidRPr="005F454C" w:rsidRDefault="00DF4B1A" w:rsidP="00DF4B1A">
                            <w:pPr>
                              <w:rPr>
                                <w:sz w:val="18"/>
                                <w:szCs w:val="18"/>
                              </w:rPr>
                            </w:pPr>
                            <w:r>
                              <w:rPr>
                                <w:sz w:val="18"/>
                                <w:szCs w:val="18"/>
                              </w:rPr>
                              <w:t>Dit is hoogstwaarschijnlijk makkelijker dan je denkt... Je hoeft maar één variabele te definiëren en je bent klaar.</w:t>
                            </w:r>
                          </w:p>
                          <w:p w14:paraId="52B8118E" w14:textId="77777777"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115B" id="Ovale toelichting 293" o:spid="_x0000_s1030" type="#_x0000_t63" style="position:absolute;margin-left:1.5pt;margin-top:5.15pt;width:313.5pt;height:4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" adj="9361,-6911" fillcolor="#548dd4 [1951]" strokecolor="#710309 [1604]" strokeweight="2pt">
                <v:textbox>
                  <w:txbxContent>
                    <w:p w14:paraId="52B8118D" w14:textId="77777777" w:rsidR="00DF4B1A" w:rsidRPr="005F454C" w:rsidRDefault="00DF4B1A" w:rsidP="00DF4B1A">
                      <w:pPr>
                        <w:rPr>
                          <w:sz w:val="18"/>
                          <w:szCs w:val="18"/>
                        </w:rPr>
                      </w:pPr>
                      <w:r>
                        <w:rPr>
                          <w:sz w:val="18"/>
                          <w:szCs w:val="18"/>
                        </w:rPr>
                        <w:t>Dit is hoogstwaarschijnlijk makkelijker dan je denkt... Je hoeft maar één variabele te definiëren en je bent klaar.</w:t>
                      </w:r>
                    </w:p>
                    <w:p w14:paraId="52B8118E" w14:textId="77777777" w:rsidR="00DF4B1A" w:rsidRDefault="00DF4B1A" w:rsidP="00DF4B1A">
                      <w:pPr>
                        <w:jc w:val="center"/>
                      </w:pPr>
                    </w:p>
                  </w:txbxContent>
                </v:textbox>
                <w10:wrap anchorx="margin"/>
              </v:shape>
            </w:pict>
          </mc:Fallback>
        </mc:AlternateContent>
      </w:r>
      <w:r w:rsidRPr="00E43BA6">
        <w:rPr>
          <w:rFonts w:ascii="Arial" w:hAnsi="Arial" w:cs="Arial"/>
          <w:sz w:val="19"/>
          <w:szCs w:val="19"/>
        </w:rPr>
        <w:t xml:space="preserve">  }</w:t>
      </w:r>
    </w:p>
    <w:p w14:paraId="52B8105D" w14:textId="77777777" w:rsidR="00DF4B1A" w:rsidRPr="00E43BA6" w:rsidRDefault="00DF4B1A" w:rsidP="00DF4B1A">
      <w:pPr>
        <w:rPr>
          <w:rFonts w:ascii="Arial" w:hAnsi="Arial" w:cs="Arial"/>
        </w:rPr>
      </w:pPr>
    </w:p>
    <w:p w14:paraId="52B8105E" w14:textId="77777777" w:rsidR="00DF4B1A" w:rsidRPr="00E43BA6" w:rsidRDefault="00DF4B1A" w:rsidP="00DF4B1A">
      <w:pPr>
        <w:rPr>
          <w:rFonts w:ascii="Arial" w:hAnsi="Arial" w:cs="Arial"/>
        </w:rPr>
      </w:pPr>
    </w:p>
    <w:p w14:paraId="52B8105F" w14:textId="77777777" w:rsidR="00DF4B1A" w:rsidRPr="00E43BA6" w:rsidRDefault="00DF4B1A" w:rsidP="00DF4B1A">
      <w:pPr>
        <w:rPr>
          <w:rFonts w:ascii="Arial" w:hAnsi="Arial" w:cs="Arial"/>
        </w:rPr>
      </w:pPr>
    </w:p>
    <w:p w14:paraId="52B81060" w14:textId="77777777" w:rsidR="005A33DE" w:rsidRDefault="005A33DE">
      <w:pPr>
        <w:spacing w:after="200" w:line="276" w:lineRule="auto"/>
        <w:rPr>
          <w:rFonts w:ascii="Arial" w:eastAsiaTheme="majorEastAsia" w:hAnsi="Arial" w:cs="Arial"/>
          <w:b/>
          <w:bCs/>
          <w:sz w:val="28"/>
          <w:szCs w:val="24"/>
        </w:rPr>
      </w:pPr>
      <w:bookmarkStart w:id="106" w:name="_Toc410936995"/>
      <w:bookmarkStart w:id="107" w:name="_Toc474265444"/>
      <w:r>
        <w:rPr>
          <w:rFonts w:ascii="Arial" w:hAnsi="Arial" w:cs="Arial"/>
        </w:rPr>
        <w:br w:type="page"/>
      </w:r>
    </w:p>
    <w:p w14:paraId="52B81061" w14:textId="77777777" w:rsidR="00DF4B1A" w:rsidRPr="00E43BA6" w:rsidRDefault="00DF4B1A" w:rsidP="5025E380">
      <w:pPr>
        <w:pStyle w:val="Kop3"/>
        <w:numPr>
          <w:ilvl w:val="2"/>
          <w:numId w:val="0"/>
        </w:numPr>
        <w:ind w:left="1418" w:hanging="1418"/>
        <w:rPr>
          <w:rFonts w:ascii="Arial" w:hAnsi="Arial" w:cs="Arial"/>
        </w:rPr>
        <w:pPrChange w:id="108" w:author="Unkown One" w:date="2017-02-13T14:22:00Z">
          <w:pPr>
            <w:pStyle w:val="Kop3"/>
            <w:numPr>
              <w:ilvl w:val="0"/>
              <w:numId w:val="0"/>
            </w:numPr>
            <w:tabs>
              <w:tab w:val="clear" w:pos="1418"/>
            </w:tabs>
          </w:pPr>
        </w:pPrChange>
      </w:pPr>
      <w:r w:rsidRPr="00E43BA6">
        <w:rPr>
          <w:rFonts w:ascii="Arial" w:hAnsi="Arial" w:cs="Arial"/>
        </w:rPr>
        <w:lastRenderedPageBreak/>
        <w:t>5.1.1 De greyhound gaat rennen</w:t>
      </w:r>
      <w:bookmarkEnd w:id="106"/>
      <w:bookmarkEnd w:id="107"/>
    </w:p>
    <w:p w14:paraId="52B81062" w14:textId="77777777" w:rsidR="00DF4B1A" w:rsidRPr="00E43BA6" w:rsidRDefault="00DF4B1A" w:rsidP="00DF4B1A">
      <w:pPr>
        <w:rPr>
          <w:rFonts w:ascii="Arial" w:hAnsi="Arial" w:cs="Arial"/>
        </w:rPr>
      </w:pPr>
    </w:p>
    <w:p w14:paraId="52B81063" w14:textId="77777777" w:rsidR="00DF4B1A" w:rsidRPr="00E43BA6" w:rsidRDefault="00DF4B1A" w:rsidP="00DF4B1A">
      <w:pPr>
        <w:rPr>
          <w:rFonts w:ascii="Arial" w:hAnsi="Arial" w:cs="Arial"/>
          <w:sz w:val="24"/>
          <w:szCs w:val="24"/>
        </w:rPr>
      </w:pPr>
      <w:r w:rsidRPr="00E43BA6">
        <w:rPr>
          <w:rFonts w:ascii="Arial" w:hAnsi="Arial" w:cs="Arial"/>
          <w:sz w:val="24"/>
          <w:szCs w:val="24"/>
        </w:rPr>
        <w:t>De klasse Greyhound houdt de positie op de renbaan bij tijdens de race. Het werkt ook steeds de locatie van de PictureBox (die de hond vertegenwoordigt) bij. Elke instantie van Greyhound gebruikt een veld MyPictureBox om te refereren naar de PictureBox controller op het formulier die de afbeelding van de hond toont.</w:t>
      </w:r>
    </w:p>
    <w:p w14:paraId="52B81064" w14:textId="77777777"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60288" behindDoc="1" locked="0" layoutInCell="1" allowOverlap="1" wp14:anchorId="52B8115D" wp14:editId="52B8115E">
                <wp:simplePos x="0" y="0"/>
                <wp:positionH relativeFrom="margin">
                  <wp:posOffset>4258945</wp:posOffset>
                </wp:positionH>
                <wp:positionV relativeFrom="paragraph">
                  <wp:posOffset>735330</wp:posOffset>
                </wp:positionV>
                <wp:extent cx="1470660" cy="1546860"/>
                <wp:effectExtent l="266700" t="1371600" r="34290" b="34290"/>
                <wp:wrapNone/>
                <wp:docPr id="294" name="Ovale toelichting 294"/>
                <wp:cNvGraphicFramePr/>
                <a:graphic xmlns:a="http://schemas.openxmlformats.org/drawingml/2006/main">
                  <a:graphicData uri="http://schemas.microsoft.com/office/word/2010/wordprocessingShape">
                    <wps:wsp>
                      <wps:cNvSpPr/>
                      <wps:spPr>
                        <a:xfrm>
                          <a:off x="0" y="0"/>
                          <a:ext cx="1470660" cy="1546860"/>
                        </a:xfrm>
                        <a:prstGeom prst="wedgeEllipseCallout">
                          <a:avLst>
                            <a:gd name="adj1" fmla="val -66918"/>
                            <a:gd name="adj2" fmla="val -13789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8118F" w14:textId="77777777" w:rsidR="00DF4B1A" w:rsidRPr="005F454C" w:rsidRDefault="00DF4B1A" w:rsidP="00DF4B1A">
                            <w:pPr>
                              <w:rPr>
                                <w:sz w:val="18"/>
                                <w:szCs w:val="18"/>
                              </w:rPr>
                            </w:pPr>
                            <w:r>
                              <w:rPr>
                                <w:sz w:val="18"/>
                                <w:szCs w:val="18"/>
                              </w:rPr>
                              <w:t>Je moet er voor zorgen dat het formulier de juiste afbeelding aan de juiste hond toekent.</w:t>
                            </w:r>
                          </w:p>
                          <w:p w14:paraId="52B81190" w14:textId="77777777"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115D" id="Ovale toelichting 294" o:spid="_x0000_s1031" type="#_x0000_t63" style="position:absolute;margin-left:335.35pt;margin-top:57.9pt;width:115.8pt;height:1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" adj="-3654,-18986" fillcolor="#548dd4 [1951]" strokecolor="#710309 [1604]" strokeweight="2pt">
                <v:textbox>
                  <w:txbxContent>
                    <w:p w14:paraId="52B8118F" w14:textId="77777777" w:rsidR="00DF4B1A" w:rsidRPr="005F454C" w:rsidRDefault="00DF4B1A" w:rsidP="00DF4B1A">
                      <w:pPr>
                        <w:rPr>
                          <w:sz w:val="18"/>
                          <w:szCs w:val="18"/>
                        </w:rPr>
                      </w:pPr>
                      <w:r>
                        <w:rPr>
                          <w:sz w:val="18"/>
                          <w:szCs w:val="18"/>
                        </w:rPr>
                        <w:t>Je moet er voor zorgen dat het formulier de juiste afbeelding aan de juiste hond toekent.</w:t>
                      </w:r>
                    </w:p>
                    <w:p w14:paraId="52B81190" w14:textId="77777777" w:rsidR="00DF4B1A" w:rsidRDefault="00DF4B1A" w:rsidP="00DF4B1A">
                      <w:pPr>
                        <w:jc w:val="center"/>
                      </w:pPr>
                    </w:p>
                  </w:txbxContent>
                </v:textbox>
                <w10:wrap anchorx="margin"/>
              </v:shape>
            </w:pict>
          </mc:Fallback>
        </mc:AlternateContent>
      </w:r>
      <w:r w:rsidRPr="00E43BA6">
        <w:rPr>
          <w:rFonts w:ascii="Arial" w:hAnsi="Arial" w:cs="Arial"/>
          <w:sz w:val="24"/>
          <w:szCs w:val="24"/>
        </w:rPr>
        <w:t>Maak een variabele ‘distance’ aan die de afstand bevat die de hond naar voren moet rennen. Je code zal dan de locatie van MyPictureBox updaten door de variabele distance aan de X-waarde toe te voegen:</w:t>
      </w:r>
    </w:p>
    <w:p w14:paraId="52B81065" w14:textId="77777777" w:rsidR="00DF4B1A" w:rsidRPr="00E43BA6" w:rsidRDefault="00DF4B1A" w:rsidP="00DF4B1A">
      <w:pPr>
        <w:rPr>
          <w:rFonts w:ascii="Arial" w:hAnsi="Arial"/>
          <w:rPrChange w:id="109" w:author="Unkown One" w:date="2017-02-13T14:22:00Z">
            <w:rPr>
              <w:rFonts w:ascii="Arial" w:hAnsi="Arial" w:cs="Arial"/>
              <w:lang w:val="en-US"/>
            </w:rPr>
          </w:rPrChange>
        </w:rPr>
      </w:pPr>
      <w:r w:rsidRPr="5025E380">
        <w:rPr>
          <w:rFonts w:ascii="Arial" w:hAnsi="Arial"/>
          <w:rPrChange w:id="110" w:author="Unkown One" w:date="2017-02-13T14:22:00Z">
            <w:rPr>
              <w:rFonts w:ascii="Arial" w:hAnsi="Arial" w:cs="Arial"/>
              <w:lang w:val="en-US"/>
            </w:rPr>
          </w:rPrChange>
        </w:rPr>
        <w:t>MyPictureBox.Location = new Point(</w:t>
      </w:r>
    </w:p>
    <w:p w14:paraId="52B81066" w14:textId="77777777" w:rsidR="00DF4B1A" w:rsidRPr="00E43BA6" w:rsidRDefault="00DF4B1A" w:rsidP="00DF4B1A">
      <w:pPr>
        <w:rPr>
          <w:rFonts w:ascii="Arial" w:hAnsi="Arial"/>
          <w:rPrChange w:id="111" w:author="Unkown One" w:date="2017-02-13T14:22:00Z">
            <w:rPr>
              <w:rFonts w:ascii="Arial" w:hAnsi="Arial" w:cs="Arial"/>
              <w:lang w:val="en-US"/>
            </w:rPr>
          </w:rPrChange>
        </w:rPr>
      </w:pPr>
      <w:r w:rsidRPr="5025E380">
        <w:rPr>
          <w:rFonts w:ascii="Arial" w:hAnsi="Arial"/>
          <w:rPrChange w:id="112" w:author="Unkown One" w:date="2017-02-13T14:22:00Z">
            <w:rPr>
              <w:rFonts w:ascii="Arial" w:hAnsi="Arial" w:cs="Arial"/>
              <w:lang w:val="en-US"/>
            </w:rPr>
          </w:rPrChange>
        </w:rPr>
        <w:t>MyPictureBox.Location.X + distance, MyPictureBox.Location.Y);</w:t>
      </w:r>
      <w:r w:rsidRPr="5025E380">
        <w:rPr>
          <w:rFonts w:ascii="Arial" w:hAnsi="Arial"/>
          <w:rPrChange w:id="113" w:author="Unkown One" w:date="2017-02-13T14:22:00Z">
            <w:rPr>
              <w:rFonts w:ascii="Arial" w:hAnsi="Arial" w:cs="Arial"/>
              <w:szCs w:val="24"/>
              <w:lang w:val="en-US"/>
            </w:rPr>
          </w:rPrChange>
        </w:rPr>
        <w:t xml:space="preserve"> </w:t>
      </w:r>
    </w:p>
    <w:p w14:paraId="52B81067" w14:textId="77777777" w:rsidR="00DF4B1A" w:rsidRPr="00E43BA6" w:rsidRDefault="00DF4B1A" w:rsidP="00DF4B1A">
      <w:pPr>
        <w:rPr>
          <w:rFonts w:ascii="Arial" w:hAnsi="Arial"/>
          <w:sz w:val="24"/>
          <w:rPrChange w:id="114" w:author="Unkown One" w:date="2017-02-13T14:22:00Z">
            <w:rPr>
              <w:rFonts w:ascii="Arial" w:hAnsi="Arial" w:cs="Arial"/>
              <w:sz w:val="24"/>
              <w:szCs w:val="24"/>
              <w:lang w:val="en-US"/>
            </w:rPr>
          </w:rPrChange>
        </w:rPr>
      </w:pPr>
      <w:r w:rsidRPr="00E43BA6">
        <w:rPr>
          <w:rFonts w:ascii="Arial" w:hAnsi="Arial" w:cs="Arial"/>
          <w:noProof/>
        </w:rPr>
        <mc:AlternateContent>
          <mc:Choice Requires="wps">
            <w:drawing>
              <wp:anchor distT="0" distB="0" distL="114300" distR="114300" simplePos="0" relativeHeight="251666432" behindDoc="1" locked="0" layoutInCell="1" allowOverlap="1" wp14:anchorId="52B8115F" wp14:editId="52B81160">
                <wp:simplePos x="0" y="0"/>
                <wp:positionH relativeFrom="margin">
                  <wp:posOffset>29845</wp:posOffset>
                </wp:positionH>
                <wp:positionV relativeFrom="paragraph">
                  <wp:posOffset>241935</wp:posOffset>
                </wp:positionV>
                <wp:extent cx="4015740" cy="845820"/>
                <wp:effectExtent l="0" t="228600" r="22860" b="11430"/>
                <wp:wrapNone/>
                <wp:docPr id="295" name="Ovale toelichting 295"/>
                <wp:cNvGraphicFramePr/>
                <a:graphic xmlns:a="http://schemas.openxmlformats.org/drawingml/2006/main">
                  <a:graphicData uri="http://schemas.microsoft.com/office/word/2010/wordprocessingShape">
                    <wps:wsp>
                      <wps:cNvSpPr/>
                      <wps:spPr>
                        <a:xfrm>
                          <a:off x="0" y="0"/>
                          <a:ext cx="4015740" cy="845820"/>
                        </a:xfrm>
                        <a:prstGeom prst="wedgeEllipseCallout">
                          <a:avLst>
                            <a:gd name="adj1" fmla="val -13548"/>
                            <a:gd name="adj2" fmla="val -7615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81191" w14:textId="77777777" w:rsidR="00DF4B1A" w:rsidRPr="007B2B97" w:rsidRDefault="00DF4B1A" w:rsidP="00DF4B1A">
                            <w:pPr>
                              <w:rPr>
                                <w:color w:val="EEECE1" w:themeColor="background2"/>
                                <w:sz w:val="18"/>
                                <w:szCs w:val="18"/>
                              </w:rPr>
                            </w:pPr>
                            <w:r w:rsidRPr="007B2B97">
                              <w:rPr>
                                <w:color w:val="EEECE1" w:themeColor="background2"/>
                                <w:sz w:val="18"/>
                                <w:szCs w:val="18"/>
                              </w:rPr>
                              <w:t>Vraag de juiste locatie op, voeg waarde aan X-coördinaat toe en verplaats de afbeelding op het formulier.</w:t>
                            </w:r>
                          </w:p>
                          <w:p w14:paraId="52B81192" w14:textId="77777777" w:rsidR="00DF4B1A" w:rsidRPr="007B2B97" w:rsidRDefault="00DF4B1A" w:rsidP="00DF4B1A">
                            <w:pPr>
                              <w:jc w:val="center"/>
                              <w:rPr>
                                <w:color w:val="548DD4" w:themeColor="text2" w:themeTint="9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115F" id="Ovale toelichting 295" o:spid="_x0000_s1032" type="#_x0000_t63" style="position:absolute;margin-left:2.35pt;margin-top:19.05pt;width:316.2pt;height:66.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" adj="7874,-5650" fillcolor="#548dd4 [1951]" strokecolor="#710309 [1604]" strokeweight="2pt">
                <v:textbox>
                  <w:txbxContent>
                    <w:p w14:paraId="52B81191" w14:textId="77777777" w:rsidR="00DF4B1A" w:rsidRPr="007B2B97" w:rsidRDefault="00DF4B1A" w:rsidP="00DF4B1A">
                      <w:pPr>
                        <w:rPr>
                          <w:color w:val="EEECE1" w:themeColor="background2"/>
                          <w:sz w:val="18"/>
                          <w:szCs w:val="18"/>
                        </w:rPr>
                      </w:pPr>
                      <w:r w:rsidRPr="007B2B97">
                        <w:rPr>
                          <w:color w:val="EEECE1" w:themeColor="background2"/>
                          <w:sz w:val="18"/>
                          <w:szCs w:val="18"/>
                        </w:rPr>
                        <w:t>Vraag de juiste locatie op, voeg waarde aan X-coördinaat toe en verplaats de afbeelding op het formulier.</w:t>
                      </w:r>
                    </w:p>
                    <w:p w14:paraId="52B81192" w14:textId="77777777" w:rsidR="00DF4B1A" w:rsidRPr="007B2B97" w:rsidRDefault="00DF4B1A" w:rsidP="00DF4B1A">
                      <w:pPr>
                        <w:jc w:val="center"/>
                        <w:rPr>
                          <w:color w:val="548DD4" w:themeColor="text2" w:themeTint="99"/>
                        </w:rPr>
                      </w:pPr>
                    </w:p>
                  </w:txbxContent>
                </v:textbox>
                <w10:wrap anchorx="margin"/>
              </v:shape>
            </w:pict>
          </mc:Fallback>
        </mc:AlternateContent>
      </w:r>
    </w:p>
    <w:p w14:paraId="52B81068" w14:textId="77777777" w:rsidR="00DF4B1A" w:rsidRPr="00E43BA6" w:rsidRDefault="00DF4B1A" w:rsidP="00DF4B1A">
      <w:pPr>
        <w:rPr>
          <w:rFonts w:ascii="Arial" w:hAnsi="Arial"/>
          <w:sz w:val="24"/>
          <w:rPrChange w:id="115" w:author="Unkown One" w:date="2017-02-13T14:22:00Z">
            <w:rPr>
              <w:rFonts w:ascii="Arial" w:hAnsi="Arial" w:cs="Arial"/>
              <w:sz w:val="24"/>
              <w:szCs w:val="24"/>
              <w:lang w:val="en-US"/>
            </w:rPr>
          </w:rPrChange>
        </w:rPr>
      </w:pPr>
      <w:r w:rsidRPr="00E43BA6">
        <w:rPr>
          <w:rFonts w:ascii="Arial" w:hAnsi="Arial"/>
          <w:sz w:val="24"/>
          <w:rPrChange w:id="116" w:author="Unkown One" w:date="2017-02-13T14:22:00Z">
            <w:rPr>
              <w:rFonts w:ascii="Arial" w:hAnsi="Arial" w:cs="Arial"/>
              <w:sz w:val="24"/>
              <w:szCs w:val="24"/>
              <w:lang w:val="en-US"/>
            </w:rPr>
          </w:rPrChange>
        </w:rPr>
        <w:br w:type="page"/>
      </w:r>
    </w:p>
    <w:p w14:paraId="52B81069" w14:textId="77777777" w:rsidR="00DF4B1A" w:rsidRPr="00E43BA6" w:rsidRDefault="00DF4B1A" w:rsidP="5025E380">
      <w:pPr>
        <w:pStyle w:val="Kop2"/>
        <w:numPr>
          <w:ilvl w:val="1"/>
          <w:numId w:val="0"/>
        </w:numPr>
        <w:ind w:left="1418" w:hanging="1418"/>
        <w:rPr>
          <w:rFonts w:ascii="Arial" w:hAnsi="Arial" w:cs="Arial"/>
        </w:rPr>
        <w:pPrChange w:id="117" w:author="Unkown One" w:date="2017-02-13T14:22:00Z">
          <w:pPr>
            <w:pStyle w:val="Kop2"/>
            <w:numPr>
              <w:ilvl w:val="0"/>
              <w:numId w:val="0"/>
            </w:numPr>
            <w:tabs>
              <w:tab w:val="clear" w:pos="1418"/>
            </w:tabs>
          </w:pPr>
        </w:pPrChange>
      </w:pPr>
      <w:bookmarkStart w:id="118" w:name="_Toc410936996"/>
      <w:bookmarkStart w:id="119" w:name="_Toc474265445"/>
      <w:r w:rsidRPr="00E43BA6">
        <w:rPr>
          <w:rFonts w:ascii="Arial" w:hAnsi="Arial" w:cs="Arial"/>
        </w:rPr>
        <w:lastRenderedPageBreak/>
        <w:t>5.2 De klasse Guy</w:t>
      </w:r>
      <w:bookmarkEnd w:id="118"/>
      <w:bookmarkEnd w:id="119"/>
    </w:p>
    <w:p w14:paraId="52B8106A" w14:textId="77777777"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67456" behindDoc="1" locked="0" layoutInCell="1" allowOverlap="1" wp14:anchorId="52B81161" wp14:editId="52B81162">
                <wp:simplePos x="0" y="0"/>
                <wp:positionH relativeFrom="margin">
                  <wp:posOffset>3442970</wp:posOffset>
                </wp:positionH>
                <wp:positionV relativeFrom="paragraph">
                  <wp:posOffset>4763</wp:posOffset>
                </wp:positionV>
                <wp:extent cx="2674620" cy="1478280"/>
                <wp:effectExtent l="1847850" t="0" r="11430" b="1798320"/>
                <wp:wrapNone/>
                <wp:docPr id="297" name="Ovale toelichting 297"/>
                <wp:cNvGraphicFramePr/>
                <a:graphic xmlns:a="http://schemas.openxmlformats.org/drawingml/2006/main">
                  <a:graphicData uri="http://schemas.microsoft.com/office/word/2010/wordprocessingShape">
                    <wps:wsp>
                      <wps:cNvSpPr/>
                      <wps:spPr>
                        <a:xfrm>
                          <a:off x="0" y="0"/>
                          <a:ext cx="2674620" cy="1478280"/>
                        </a:xfrm>
                        <a:prstGeom prst="wedgeEllipseCallout">
                          <a:avLst>
                            <a:gd name="adj1" fmla="val -118797"/>
                            <a:gd name="adj2" fmla="val 16854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81193" w14:textId="77777777" w:rsidR="00DF4B1A" w:rsidRPr="005F454C" w:rsidRDefault="00DF4B1A" w:rsidP="00DF4B1A">
                            <w:pPr>
                              <w:rPr>
                                <w:sz w:val="18"/>
                                <w:szCs w:val="18"/>
                              </w:rPr>
                            </w:pPr>
                            <w:r>
                              <w:rPr>
                                <w:sz w:val="18"/>
                                <w:szCs w:val="18"/>
                              </w:rPr>
                              <w:t>Als je MyLabel aan één van de labels op het formulier hebt toegekend, ben je in staat om de tekst van het label aan te passen d.m.v. MyLabel.Text. Hetzelfde geldt voor MyRadioButton!</w:t>
                            </w:r>
                          </w:p>
                          <w:p w14:paraId="52B81194" w14:textId="77777777"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1161" id="Ovale toelichting 297" o:spid="_x0000_s1033" type="#_x0000_t63" style="position:absolute;margin-left:271.1pt;margin-top:.4pt;width:210.6pt;height:116.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" adj="-14860,47207" fillcolor="#548dd4 [1951]" strokecolor="#710309 [1604]" strokeweight="2pt">
                <v:textbox>
                  <w:txbxContent>
                    <w:p w14:paraId="52B81193" w14:textId="77777777" w:rsidR="00DF4B1A" w:rsidRPr="005F454C" w:rsidRDefault="00DF4B1A" w:rsidP="00DF4B1A">
                      <w:pPr>
                        <w:rPr>
                          <w:sz w:val="18"/>
                          <w:szCs w:val="18"/>
                        </w:rPr>
                      </w:pPr>
                      <w:r>
                        <w:rPr>
                          <w:sz w:val="18"/>
                          <w:szCs w:val="18"/>
                        </w:rPr>
                        <w:t>Als je MyLabel aan één van de labels op het formulier hebt toegekend, ben je in staat om de tekst van het label aan te passen d.m.v. MyLabel.Text. Hetzelfde geldt voor MyRadioButton!</w:t>
                      </w:r>
                    </w:p>
                    <w:p w14:paraId="52B81194" w14:textId="77777777" w:rsidR="00DF4B1A" w:rsidRDefault="00DF4B1A" w:rsidP="00DF4B1A">
                      <w:pPr>
                        <w:jc w:val="center"/>
                      </w:pPr>
                    </w:p>
                  </w:txbxContent>
                </v:textbox>
                <w10:wrap anchorx="margin"/>
              </v:shape>
            </w:pict>
          </mc:Fallback>
        </mc:AlternateContent>
      </w:r>
      <w:r w:rsidRPr="00E43BA6">
        <w:rPr>
          <w:rFonts w:ascii="Arial" w:hAnsi="Arial" w:cs="Arial"/>
          <w:noProof/>
        </w:rPr>
        <w:drawing>
          <wp:inline distT="0" distB="0" distL="0" distR="0" wp14:anchorId="52B81163" wp14:editId="52B81164">
            <wp:extent cx="1476375" cy="2047875"/>
            <wp:effectExtent l="0" t="0" r="9525"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76375" cy="2047875"/>
                    </a:xfrm>
                    <a:prstGeom prst="rect">
                      <a:avLst/>
                    </a:prstGeom>
                  </pic:spPr>
                </pic:pic>
              </a:graphicData>
            </a:graphic>
          </wp:inline>
        </w:drawing>
      </w:r>
    </w:p>
    <w:p w14:paraId="52B8106B" w14:textId="77777777" w:rsidR="00DF4B1A" w:rsidRPr="00E43BA6" w:rsidRDefault="00DF4B1A" w:rsidP="00DF4B1A">
      <w:pPr>
        <w:rPr>
          <w:rFonts w:ascii="Arial" w:hAnsi="Arial"/>
          <w:color w:val="000000" w:themeColor="text1"/>
          <w:sz w:val="19"/>
          <w:highlight w:val="white"/>
          <w:rPrChange w:id="120" w:author="Unkown One" w:date="2017-02-13T14:22:00Z">
            <w:rPr>
              <w:rFonts w:ascii="Arial" w:hAnsi="Arial" w:cs="Arial"/>
              <w:color w:val="000000"/>
              <w:sz w:val="19"/>
              <w:szCs w:val="19"/>
              <w:highlight w:val="white"/>
            </w:rPr>
          </w:rPrChange>
        </w:rPr>
      </w:pPr>
      <w:r w:rsidRPr="00E43BA6">
        <w:rPr>
          <w:rFonts w:ascii="Arial" w:hAnsi="Arial" w:cs="Arial"/>
          <w:color w:val="0000FF"/>
          <w:sz w:val="19"/>
          <w:szCs w:val="19"/>
          <w:highlight w:val="white"/>
        </w:rPr>
        <w:t>Public class</w:t>
      </w:r>
      <w:r w:rsidRPr="5025E380">
        <w:rPr>
          <w:rFonts w:ascii="Arial" w:hAnsi="Arial"/>
          <w:color w:val="000000" w:themeColor="text1"/>
          <w:sz w:val="19"/>
          <w:highlight w:val="white"/>
          <w:rPrChange w:id="121" w:author="Unkown One" w:date="2017-02-13T14:22:00Z">
            <w:rPr>
              <w:rFonts w:ascii="Arial" w:hAnsi="Arial" w:cs="Arial"/>
              <w:color w:val="000000"/>
              <w:sz w:val="19"/>
              <w:szCs w:val="19"/>
              <w:highlight w:val="white"/>
            </w:rPr>
          </w:rPrChange>
        </w:rPr>
        <w:t xml:space="preserve"> </w:t>
      </w:r>
      <w:r w:rsidRPr="00E43BA6">
        <w:rPr>
          <w:rFonts w:ascii="Arial" w:hAnsi="Arial" w:cs="Arial"/>
          <w:color w:val="2B91AF"/>
          <w:sz w:val="19"/>
          <w:szCs w:val="19"/>
          <w:highlight w:val="white"/>
        </w:rPr>
        <w:t>Guy</w:t>
      </w:r>
    </w:p>
    <w:p w14:paraId="52B8106C" w14:textId="77777777" w:rsidR="00DF4B1A" w:rsidRPr="00E43BA6" w:rsidRDefault="00DF4B1A" w:rsidP="00DF4B1A">
      <w:pPr>
        <w:rPr>
          <w:rFonts w:ascii="Arial" w:hAnsi="Arial"/>
          <w:color w:val="000000" w:themeColor="text1"/>
          <w:sz w:val="19"/>
          <w:highlight w:val="white"/>
          <w:rPrChange w:id="122"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123" w:author="Unkown One" w:date="2017-02-13T14:22:00Z">
            <w:rPr>
              <w:rFonts w:ascii="Arial" w:hAnsi="Arial" w:cs="Arial"/>
              <w:color w:val="000000"/>
              <w:sz w:val="19"/>
              <w:szCs w:val="19"/>
              <w:highlight w:val="white"/>
            </w:rPr>
          </w:rPrChange>
        </w:rPr>
        <w:t xml:space="preserve">    {</w:t>
      </w:r>
    </w:p>
    <w:p w14:paraId="52B8106D" w14:textId="77777777" w:rsidR="00DF4B1A" w:rsidRPr="00E43BA6" w:rsidRDefault="00DF4B1A" w:rsidP="00DF4B1A">
      <w:pPr>
        <w:rPr>
          <w:rFonts w:ascii="Arial" w:hAnsi="Arial"/>
          <w:color w:val="000000" w:themeColor="text1"/>
          <w:sz w:val="19"/>
          <w:highlight w:val="white"/>
          <w:rPrChange w:id="124" w:author="Unkown One" w:date="2017-02-13T14:22:00Z">
            <w:rPr>
              <w:rFonts w:ascii="Arial" w:hAnsi="Arial" w:cs="Arial"/>
              <w:color w:val="000000"/>
              <w:sz w:val="19"/>
              <w:szCs w:val="19"/>
              <w:highlight w:val="white"/>
            </w:rPr>
          </w:rPrChange>
        </w:rPr>
      </w:pPr>
      <w:r w:rsidRPr="00E43BA6">
        <w:rPr>
          <w:rFonts w:ascii="Arial" w:hAnsi="Arial" w:cs="Arial"/>
          <w:noProof/>
        </w:rPr>
        <mc:AlternateContent>
          <mc:Choice Requires="wps">
            <w:drawing>
              <wp:anchor distT="0" distB="0" distL="114300" distR="114300" simplePos="0" relativeHeight="251669504" behindDoc="1" locked="0" layoutInCell="1" allowOverlap="1" wp14:anchorId="52B81165" wp14:editId="52B81166">
                <wp:simplePos x="0" y="0"/>
                <wp:positionH relativeFrom="margin">
                  <wp:posOffset>3757295</wp:posOffset>
                </wp:positionH>
                <wp:positionV relativeFrom="paragraph">
                  <wp:posOffset>32068</wp:posOffset>
                </wp:positionV>
                <wp:extent cx="2674620" cy="1017270"/>
                <wp:effectExtent l="1943100" t="19050" r="30480" b="163830"/>
                <wp:wrapNone/>
                <wp:docPr id="300" name="Ovale toelichting 300"/>
                <wp:cNvGraphicFramePr/>
                <a:graphic xmlns:a="http://schemas.openxmlformats.org/drawingml/2006/main">
                  <a:graphicData uri="http://schemas.microsoft.com/office/word/2010/wordprocessingShape">
                    <wps:wsp>
                      <wps:cNvSpPr/>
                      <wps:spPr>
                        <a:xfrm>
                          <a:off x="0" y="0"/>
                          <a:ext cx="2674620" cy="1017270"/>
                        </a:xfrm>
                        <a:prstGeom prst="wedgeEllipseCallout">
                          <a:avLst>
                            <a:gd name="adj1" fmla="val -122205"/>
                            <a:gd name="adj2" fmla="val 6388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81195" w14:textId="77777777" w:rsidR="00DF4B1A" w:rsidRPr="005F454C" w:rsidRDefault="00DF4B1A" w:rsidP="00DF4B1A">
                            <w:pPr>
                              <w:rPr>
                                <w:sz w:val="18"/>
                                <w:szCs w:val="18"/>
                              </w:rPr>
                            </w:pPr>
                            <w:r>
                              <w:rPr>
                                <w:sz w:val="18"/>
                                <w:szCs w:val="18"/>
                              </w:rPr>
                              <w:t>Wanneer je het Guy-object initialiseert, zorg er dan voor dat het veld MyBet leeg is en roep zijn UpdateLabels() methode aan.</w:t>
                            </w:r>
                          </w:p>
                          <w:p w14:paraId="52B81196" w14:textId="77777777"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1165" id="Ovale toelichting 300" o:spid="_x0000_s1034" type="#_x0000_t63" style="position:absolute;margin-left:295.85pt;margin-top:2.55pt;width:210.6pt;height:80.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" adj="-15596,24599" fillcolor="#548dd4 [1951]" strokecolor="#710309 [1604]" strokeweight="2pt">
                <v:textbox>
                  <w:txbxContent>
                    <w:p w14:paraId="52B81195" w14:textId="77777777" w:rsidR="00DF4B1A" w:rsidRPr="005F454C" w:rsidRDefault="00DF4B1A" w:rsidP="00DF4B1A">
                      <w:pPr>
                        <w:rPr>
                          <w:sz w:val="18"/>
                          <w:szCs w:val="18"/>
                        </w:rPr>
                      </w:pPr>
                      <w:r>
                        <w:rPr>
                          <w:sz w:val="18"/>
                          <w:szCs w:val="18"/>
                        </w:rPr>
                        <w:t>Wanneer je het Guy-object initialiseert, zorg er dan voor dat het veld MyBet leeg is en roep zijn UpdateLabels() methode aan.</w:t>
                      </w:r>
                    </w:p>
                    <w:p w14:paraId="52B81196" w14:textId="77777777" w:rsidR="00DF4B1A" w:rsidRDefault="00DF4B1A" w:rsidP="00DF4B1A">
                      <w:pPr>
                        <w:jc w:val="center"/>
                      </w:pPr>
                    </w:p>
                  </w:txbxContent>
                </v:textbox>
                <w10:wrap anchorx="margin"/>
              </v:shape>
            </w:pict>
          </mc:Fallback>
        </mc:AlternateConten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string</w:t>
      </w:r>
      <w:r w:rsidRPr="00E43BA6">
        <w:rPr>
          <w:rFonts w:ascii="Arial" w:hAnsi="Arial" w:cs="Arial"/>
          <w:color w:val="000000"/>
          <w:sz w:val="19"/>
          <w:szCs w:val="19"/>
          <w:highlight w:val="white"/>
        </w:rPr>
        <w:t xml:space="preserve"> Name;  </w:t>
      </w:r>
      <w:r w:rsidRPr="00E43BA6">
        <w:rPr>
          <w:rFonts w:ascii="Arial" w:hAnsi="Arial" w:cs="Arial"/>
          <w:color w:val="008000"/>
          <w:sz w:val="19"/>
          <w:szCs w:val="19"/>
          <w:highlight w:val="white"/>
        </w:rPr>
        <w:t>// De naam van de gokker</w:t>
      </w:r>
    </w:p>
    <w:p w14:paraId="52B8106E" w14:textId="77777777" w:rsidR="00DF4B1A" w:rsidRPr="00E43BA6" w:rsidRDefault="00DF4B1A" w:rsidP="00DF4B1A">
      <w:pPr>
        <w:rPr>
          <w:rFonts w:ascii="Arial" w:hAnsi="Arial"/>
          <w:color w:val="000000" w:themeColor="text1"/>
          <w:sz w:val="19"/>
          <w:highlight w:val="white"/>
          <w:rPrChange w:id="125"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126" w:author="Unkown One" w:date="2017-02-13T14:22:00Z">
            <w:rPr>
              <w:rFonts w:ascii="Arial" w:hAnsi="Arial" w:cs="Arial"/>
              <w:color w:val="000000"/>
              <w:sz w:val="19"/>
              <w:szCs w:val="19"/>
              <w:highlight w:val="white"/>
            </w:rPr>
          </w:rPrChange>
        </w:rPr>
        <w:t xml:space="preserve">        </w:t>
      </w:r>
      <w:r w:rsidRPr="00E43BA6">
        <w:rPr>
          <w:rFonts w:ascii="Arial" w:hAnsi="Arial" w:cs="Arial"/>
          <w:color w:val="0000FF"/>
          <w:sz w:val="19"/>
          <w:szCs w:val="19"/>
          <w:highlight w:val="white"/>
        </w:rPr>
        <w:t>public</w:t>
      </w:r>
      <w:r w:rsidRPr="5025E380">
        <w:rPr>
          <w:rFonts w:ascii="Arial" w:hAnsi="Arial"/>
          <w:color w:val="000000" w:themeColor="text1"/>
          <w:sz w:val="19"/>
          <w:highlight w:val="white"/>
          <w:rPrChange w:id="127" w:author="Unkown One" w:date="2017-02-13T14:22:00Z">
            <w:rPr>
              <w:rFonts w:ascii="Arial" w:hAnsi="Arial" w:cs="Arial"/>
              <w:color w:val="000000"/>
              <w:sz w:val="19"/>
              <w:szCs w:val="19"/>
              <w:highlight w:val="white"/>
            </w:rPr>
          </w:rPrChange>
        </w:rPr>
        <w:t xml:space="preserve"> </w:t>
      </w:r>
      <w:r w:rsidRPr="00E43BA6">
        <w:rPr>
          <w:rFonts w:ascii="Arial" w:hAnsi="Arial" w:cs="Arial"/>
          <w:color w:val="2B91AF"/>
          <w:sz w:val="19"/>
          <w:szCs w:val="19"/>
          <w:highlight w:val="white"/>
        </w:rPr>
        <w:t>Bet</w:t>
      </w:r>
      <w:r w:rsidRPr="5025E380">
        <w:rPr>
          <w:rFonts w:ascii="Arial" w:hAnsi="Arial"/>
          <w:color w:val="000000" w:themeColor="text1"/>
          <w:sz w:val="19"/>
          <w:highlight w:val="white"/>
          <w:rPrChange w:id="128" w:author="Unkown One" w:date="2017-02-13T14:22:00Z">
            <w:rPr>
              <w:rFonts w:ascii="Arial" w:hAnsi="Arial" w:cs="Arial"/>
              <w:color w:val="000000"/>
              <w:sz w:val="19"/>
              <w:szCs w:val="19"/>
              <w:highlight w:val="white"/>
            </w:rPr>
          </w:rPrChange>
        </w:rPr>
        <w:t xml:space="preserve"> MyBet;    </w:t>
      </w:r>
      <w:r w:rsidRPr="00E43BA6">
        <w:rPr>
          <w:rFonts w:ascii="Arial" w:hAnsi="Arial" w:cs="Arial"/>
          <w:color w:val="008000"/>
          <w:sz w:val="19"/>
          <w:szCs w:val="19"/>
          <w:highlight w:val="white"/>
        </w:rPr>
        <w:t>// Een instantie van Bet()</w:t>
      </w:r>
    </w:p>
    <w:p w14:paraId="52B8106F" w14:textId="77777777" w:rsidR="00DF4B1A" w:rsidRPr="00E43BA6" w:rsidRDefault="00DF4B1A" w:rsidP="00DF4B1A">
      <w:pPr>
        <w:rPr>
          <w:rFonts w:ascii="Arial" w:hAnsi="Arial"/>
          <w:color w:val="000000" w:themeColor="text1"/>
          <w:sz w:val="19"/>
          <w:highlight w:val="white"/>
          <w:rPrChange w:id="129"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130" w:author="Unkown One" w:date="2017-02-13T14:22:00Z">
            <w:rPr>
              <w:rFonts w:ascii="Arial" w:hAnsi="Arial" w:cs="Arial"/>
              <w:color w:val="000000"/>
              <w:sz w:val="19"/>
              <w:szCs w:val="19"/>
              <w:highlight w:val="white"/>
            </w:rPr>
          </w:rPrChange>
        </w:rPr>
        <w:t xml:space="preserve">        </w:t>
      </w:r>
      <w:r w:rsidRPr="00E43BA6">
        <w:rPr>
          <w:rFonts w:ascii="Arial" w:hAnsi="Arial" w:cs="Arial"/>
          <w:color w:val="0000FF"/>
          <w:sz w:val="19"/>
          <w:szCs w:val="19"/>
          <w:highlight w:val="white"/>
        </w:rPr>
        <w:t>public</w:t>
      </w:r>
      <w:r w:rsidRPr="5025E380">
        <w:rPr>
          <w:rFonts w:ascii="Arial" w:hAnsi="Arial"/>
          <w:color w:val="000000" w:themeColor="text1"/>
          <w:sz w:val="19"/>
          <w:highlight w:val="white"/>
          <w:rPrChange w:id="131" w:author="Unkown One" w:date="2017-02-13T14:22:00Z">
            <w:rPr>
              <w:rFonts w:ascii="Arial" w:hAnsi="Arial" w:cs="Arial"/>
              <w:color w:val="000000"/>
              <w:sz w:val="19"/>
              <w:szCs w:val="19"/>
              <w:highlight w:val="white"/>
            </w:rPr>
          </w:rPrChange>
        </w:rPr>
        <w:t xml:space="preserve"> </w:t>
      </w:r>
      <w:r w:rsidRPr="00E43BA6">
        <w:rPr>
          <w:rFonts w:ascii="Arial" w:hAnsi="Arial" w:cs="Arial"/>
          <w:color w:val="0000FF"/>
          <w:sz w:val="19"/>
          <w:szCs w:val="19"/>
          <w:highlight w:val="white"/>
        </w:rPr>
        <w:t>int</w:t>
      </w:r>
      <w:r w:rsidRPr="5025E380">
        <w:rPr>
          <w:rFonts w:ascii="Arial" w:hAnsi="Arial"/>
          <w:color w:val="000000" w:themeColor="text1"/>
          <w:sz w:val="19"/>
          <w:highlight w:val="white"/>
          <w:rPrChange w:id="132" w:author="Unkown One" w:date="2017-02-13T14:22:00Z">
            <w:rPr>
              <w:rFonts w:ascii="Arial" w:hAnsi="Arial" w:cs="Arial"/>
              <w:color w:val="000000"/>
              <w:sz w:val="19"/>
              <w:szCs w:val="19"/>
              <w:highlight w:val="white"/>
            </w:rPr>
          </w:rPrChange>
        </w:rPr>
        <w:t xml:space="preserve"> Cash;     </w:t>
      </w:r>
      <w:r w:rsidRPr="00E43BA6">
        <w:rPr>
          <w:rFonts w:ascii="Arial" w:hAnsi="Arial" w:cs="Arial"/>
          <w:color w:val="008000"/>
          <w:sz w:val="19"/>
          <w:szCs w:val="19"/>
          <w:highlight w:val="white"/>
        </w:rPr>
        <w:t>// Het saldo van de gokker</w:t>
      </w:r>
    </w:p>
    <w:p w14:paraId="52B81070" w14:textId="77777777" w:rsidR="00DF4B1A" w:rsidRPr="00E43BA6" w:rsidRDefault="00DF4B1A" w:rsidP="00DF4B1A">
      <w:pPr>
        <w:rPr>
          <w:rFonts w:ascii="Arial" w:hAnsi="Arial" w:cs="Arial"/>
          <w:color w:val="000000"/>
          <w:sz w:val="19"/>
          <w:szCs w:val="19"/>
          <w:highlight w:val="white"/>
        </w:rPr>
      </w:pPr>
      <w:r w:rsidRPr="00E43BA6">
        <w:rPr>
          <w:rFonts w:ascii="Arial" w:hAnsi="Arial" w:cs="Arial"/>
          <w:noProof/>
          <w:color w:val="000000"/>
          <w:sz w:val="19"/>
          <w:szCs w:val="19"/>
        </w:rPr>
        <mc:AlternateContent>
          <mc:Choice Requires="wps">
            <w:drawing>
              <wp:anchor distT="0" distB="0" distL="114300" distR="114300" simplePos="0" relativeHeight="251674624" behindDoc="0" locked="0" layoutInCell="1" allowOverlap="1" wp14:anchorId="52B81167" wp14:editId="52B81168">
                <wp:simplePos x="0" y="0"/>
                <wp:positionH relativeFrom="column">
                  <wp:posOffset>2514282</wp:posOffset>
                </wp:positionH>
                <wp:positionV relativeFrom="paragraph">
                  <wp:posOffset>54293</wp:posOffset>
                </wp:positionV>
                <wp:extent cx="2573655" cy="1633537"/>
                <wp:effectExtent l="38100" t="0" r="17145" b="62230"/>
                <wp:wrapNone/>
                <wp:docPr id="38" name="Rechte verbindingslijn met pijl 38"/>
                <wp:cNvGraphicFramePr/>
                <a:graphic xmlns:a="http://schemas.openxmlformats.org/drawingml/2006/main">
                  <a:graphicData uri="http://schemas.microsoft.com/office/word/2010/wordprocessingShape">
                    <wps:wsp>
                      <wps:cNvCnPr/>
                      <wps:spPr>
                        <a:xfrm flipH="1">
                          <a:off x="0" y="0"/>
                          <a:ext cx="2573655" cy="1633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1E2C4" id="Rechte verbindingslijn met pijl 38" o:spid="_x0000_s1026" type="#_x0000_t32" style="position:absolute;margin-left:197.95pt;margin-top:4.3pt;width:202.65pt;height:128.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" strokecolor="#d70512 [3044]">
                <v:stroke endarrow="block"/>
              </v:shape>
            </w:pict>
          </mc:Fallback>
        </mc:AlternateContent>
      </w:r>
    </w:p>
    <w:p w14:paraId="52B81071" w14:textId="77777777" w:rsidR="00DF4B1A" w:rsidRPr="00E43BA6" w:rsidRDefault="00DF4B1A" w:rsidP="00DF4B1A">
      <w:pPr>
        <w:rPr>
          <w:rFonts w:ascii="Arial" w:hAnsi="Arial"/>
          <w:color w:val="000000" w:themeColor="text1"/>
          <w:sz w:val="19"/>
          <w:highlight w:val="white"/>
          <w:rPrChange w:id="133"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134"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//Deze twee velden zijn de gokkers GUI controls op het formulier</w:t>
      </w:r>
    </w:p>
    <w:p w14:paraId="52B81072" w14:textId="77777777" w:rsidR="00DF4B1A" w:rsidRPr="00E43BA6" w:rsidRDefault="00DF4B1A" w:rsidP="00DF4B1A">
      <w:pPr>
        <w:rPr>
          <w:rFonts w:ascii="Arial" w:hAnsi="Arial"/>
          <w:color w:val="000000" w:themeColor="text1"/>
          <w:sz w:val="19"/>
          <w:highlight w:val="white"/>
          <w:rPrChange w:id="135" w:author="Unkown One" w:date="2017-02-13T14:22:00Z">
            <w:rPr>
              <w:rFonts w:ascii="Arial" w:hAnsi="Arial" w:cs="Arial"/>
              <w:color w:val="000000"/>
              <w:sz w:val="19"/>
              <w:szCs w:val="19"/>
              <w:highlight w:val="white"/>
              <w:lang w:val="en-US"/>
            </w:rPr>
          </w:rPrChange>
        </w:rPr>
      </w:pPr>
      <w:r w:rsidRPr="5025E380">
        <w:rPr>
          <w:rFonts w:ascii="Arial" w:hAnsi="Arial"/>
          <w:color w:val="000000" w:themeColor="text1"/>
          <w:sz w:val="19"/>
          <w:highlight w:val="white"/>
          <w:rPrChange w:id="136" w:author="Unkown One" w:date="2017-02-13T14:22:00Z">
            <w:rPr>
              <w:rFonts w:ascii="Arial" w:hAnsi="Arial" w:cs="Arial"/>
              <w:color w:val="000000"/>
              <w:sz w:val="19"/>
              <w:szCs w:val="19"/>
              <w:highlight w:val="white"/>
            </w:rPr>
          </w:rPrChange>
        </w:rPr>
        <w:t xml:space="preserve">        </w:t>
      </w:r>
      <w:r w:rsidRPr="5025E380">
        <w:rPr>
          <w:rFonts w:ascii="Arial" w:hAnsi="Arial"/>
          <w:color w:val="0000FF"/>
          <w:sz w:val="19"/>
          <w:highlight w:val="white"/>
          <w:rPrChange w:id="137" w:author="Unkown One" w:date="2017-02-13T14:22:00Z">
            <w:rPr>
              <w:rFonts w:ascii="Arial" w:hAnsi="Arial" w:cs="Arial"/>
              <w:color w:val="0000FF"/>
              <w:sz w:val="19"/>
              <w:szCs w:val="19"/>
              <w:highlight w:val="white"/>
              <w:lang w:val="en-US"/>
            </w:rPr>
          </w:rPrChange>
        </w:rPr>
        <w:t>public</w:t>
      </w:r>
      <w:r w:rsidRPr="5025E380">
        <w:rPr>
          <w:rFonts w:ascii="Arial" w:hAnsi="Arial"/>
          <w:color w:val="000000" w:themeColor="text1"/>
          <w:sz w:val="19"/>
          <w:highlight w:val="white"/>
          <w:rPrChange w:id="138" w:author="Unkown One" w:date="2017-02-13T14:22:00Z">
            <w:rPr>
              <w:rFonts w:ascii="Arial" w:hAnsi="Arial" w:cs="Arial"/>
              <w:color w:val="000000"/>
              <w:sz w:val="19"/>
              <w:szCs w:val="19"/>
              <w:highlight w:val="white"/>
              <w:lang w:val="en-US"/>
            </w:rPr>
          </w:rPrChange>
        </w:rPr>
        <w:t xml:space="preserve"> </w:t>
      </w:r>
      <w:r w:rsidRPr="5025E380">
        <w:rPr>
          <w:rFonts w:ascii="Arial" w:hAnsi="Arial"/>
          <w:color w:val="2B91AF"/>
          <w:sz w:val="19"/>
          <w:highlight w:val="white"/>
          <w:rPrChange w:id="139" w:author="Unkown One" w:date="2017-02-13T14:22:00Z">
            <w:rPr>
              <w:rFonts w:ascii="Arial" w:hAnsi="Arial" w:cs="Arial"/>
              <w:color w:val="2B91AF"/>
              <w:sz w:val="19"/>
              <w:szCs w:val="19"/>
              <w:highlight w:val="white"/>
              <w:lang w:val="en-US"/>
            </w:rPr>
          </w:rPrChange>
        </w:rPr>
        <w:t>RadioButton</w:t>
      </w:r>
      <w:r w:rsidRPr="5025E380">
        <w:rPr>
          <w:rFonts w:ascii="Arial" w:hAnsi="Arial"/>
          <w:color w:val="000000" w:themeColor="text1"/>
          <w:sz w:val="19"/>
          <w:highlight w:val="white"/>
          <w:rPrChange w:id="140" w:author="Unkown One" w:date="2017-02-13T14:22:00Z">
            <w:rPr>
              <w:rFonts w:ascii="Arial" w:hAnsi="Arial" w:cs="Arial"/>
              <w:color w:val="000000"/>
              <w:sz w:val="19"/>
              <w:szCs w:val="19"/>
              <w:highlight w:val="white"/>
              <w:lang w:val="en-US"/>
            </w:rPr>
          </w:rPrChange>
        </w:rPr>
        <w:t xml:space="preserve"> MyRadiobutton;</w:t>
      </w:r>
    </w:p>
    <w:p w14:paraId="52B81073" w14:textId="77777777" w:rsidR="00DF4B1A" w:rsidRPr="00E43BA6" w:rsidRDefault="00DF4B1A" w:rsidP="00DF4B1A">
      <w:pPr>
        <w:rPr>
          <w:rFonts w:ascii="Arial" w:hAnsi="Arial"/>
          <w:color w:val="000000" w:themeColor="text1"/>
          <w:sz w:val="19"/>
          <w:highlight w:val="white"/>
          <w:rPrChange w:id="141" w:author="Unkown One" w:date="2017-02-13T14:22:00Z">
            <w:rPr>
              <w:rFonts w:ascii="Arial" w:hAnsi="Arial" w:cs="Arial"/>
              <w:color w:val="000000"/>
              <w:sz w:val="19"/>
              <w:szCs w:val="19"/>
              <w:highlight w:val="white"/>
              <w:lang w:val="en-US"/>
            </w:rPr>
          </w:rPrChange>
        </w:rPr>
      </w:pPr>
      <w:r w:rsidRPr="5025E380">
        <w:rPr>
          <w:rFonts w:ascii="Arial" w:hAnsi="Arial"/>
          <w:color w:val="000000" w:themeColor="text1"/>
          <w:sz w:val="19"/>
          <w:highlight w:val="white"/>
          <w:rPrChange w:id="142" w:author="Unkown One" w:date="2017-02-13T14:22:00Z">
            <w:rPr>
              <w:rFonts w:ascii="Arial" w:hAnsi="Arial" w:cs="Arial"/>
              <w:color w:val="000000"/>
              <w:sz w:val="19"/>
              <w:szCs w:val="19"/>
              <w:highlight w:val="white"/>
              <w:lang w:val="en-US"/>
            </w:rPr>
          </w:rPrChange>
        </w:rPr>
        <w:t xml:space="preserve">        </w:t>
      </w:r>
      <w:r w:rsidRPr="5025E380">
        <w:rPr>
          <w:rFonts w:ascii="Arial" w:hAnsi="Arial"/>
          <w:color w:val="0000FF"/>
          <w:sz w:val="19"/>
          <w:highlight w:val="white"/>
          <w:rPrChange w:id="143" w:author="Unkown One" w:date="2017-02-13T14:22:00Z">
            <w:rPr>
              <w:rFonts w:ascii="Arial" w:hAnsi="Arial" w:cs="Arial"/>
              <w:color w:val="0000FF"/>
              <w:sz w:val="19"/>
              <w:szCs w:val="19"/>
              <w:highlight w:val="white"/>
              <w:lang w:val="en-US"/>
            </w:rPr>
          </w:rPrChange>
        </w:rPr>
        <w:t>public</w:t>
      </w:r>
      <w:r w:rsidRPr="5025E380">
        <w:rPr>
          <w:rFonts w:ascii="Arial" w:hAnsi="Arial"/>
          <w:color w:val="000000" w:themeColor="text1"/>
          <w:sz w:val="19"/>
          <w:highlight w:val="white"/>
          <w:rPrChange w:id="144" w:author="Unkown One" w:date="2017-02-13T14:22:00Z">
            <w:rPr>
              <w:rFonts w:ascii="Arial" w:hAnsi="Arial" w:cs="Arial"/>
              <w:color w:val="000000"/>
              <w:sz w:val="19"/>
              <w:szCs w:val="19"/>
              <w:highlight w:val="white"/>
              <w:lang w:val="en-US"/>
            </w:rPr>
          </w:rPrChange>
        </w:rPr>
        <w:t xml:space="preserve"> </w:t>
      </w:r>
      <w:r w:rsidRPr="5025E380">
        <w:rPr>
          <w:rFonts w:ascii="Arial" w:hAnsi="Arial"/>
          <w:color w:val="2B91AF"/>
          <w:sz w:val="19"/>
          <w:highlight w:val="white"/>
          <w:rPrChange w:id="145" w:author="Unkown One" w:date="2017-02-13T14:22:00Z">
            <w:rPr>
              <w:rFonts w:ascii="Arial" w:hAnsi="Arial" w:cs="Arial"/>
              <w:color w:val="2B91AF"/>
              <w:sz w:val="19"/>
              <w:szCs w:val="19"/>
              <w:highlight w:val="white"/>
              <w:lang w:val="en-US"/>
            </w:rPr>
          </w:rPrChange>
        </w:rPr>
        <w:t>Label</w:t>
      </w:r>
      <w:r w:rsidRPr="5025E380">
        <w:rPr>
          <w:rFonts w:ascii="Arial" w:hAnsi="Arial"/>
          <w:color w:val="000000" w:themeColor="text1"/>
          <w:sz w:val="19"/>
          <w:highlight w:val="white"/>
          <w:rPrChange w:id="146" w:author="Unkown One" w:date="2017-02-13T14:22:00Z">
            <w:rPr>
              <w:rFonts w:ascii="Arial" w:hAnsi="Arial" w:cs="Arial"/>
              <w:color w:val="000000"/>
              <w:sz w:val="19"/>
              <w:szCs w:val="19"/>
              <w:highlight w:val="white"/>
              <w:lang w:val="en-US"/>
            </w:rPr>
          </w:rPrChange>
        </w:rPr>
        <w:t xml:space="preserve"> MyLabel;</w:t>
      </w:r>
      <w:r w:rsidRPr="5025E380">
        <w:rPr>
          <w:rFonts w:ascii="Arial" w:hAnsi="Arial"/>
          <w:rPrChange w:id="147" w:author="Unkown One" w:date="2017-02-13T14:22:00Z">
            <w:rPr>
              <w:rFonts w:ascii="Arial" w:hAnsi="Arial" w:cs="Arial"/>
              <w:noProof/>
              <w:lang w:val="en-US"/>
            </w:rPr>
          </w:rPrChange>
        </w:rPr>
        <w:t xml:space="preserve"> </w:t>
      </w:r>
    </w:p>
    <w:p w14:paraId="52B81074" w14:textId="77777777" w:rsidR="00DF4B1A" w:rsidRPr="00E43BA6" w:rsidRDefault="00DF4B1A" w:rsidP="00DF4B1A">
      <w:pPr>
        <w:rPr>
          <w:rFonts w:ascii="Arial" w:hAnsi="Arial"/>
          <w:color w:val="000000"/>
          <w:sz w:val="19"/>
          <w:highlight w:val="white"/>
          <w:rPrChange w:id="148" w:author="Unkown One" w:date="2017-02-13T14:22:00Z">
            <w:rPr>
              <w:rFonts w:ascii="Arial" w:hAnsi="Arial" w:cs="Arial"/>
              <w:color w:val="000000"/>
              <w:sz w:val="19"/>
              <w:szCs w:val="19"/>
              <w:highlight w:val="white"/>
              <w:lang w:val="en-US"/>
            </w:rPr>
          </w:rPrChange>
        </w:rPr>
      </w:pPr>
    </w:p>
    <w:p w14:paraId="52B81075" w14:textId="77777777" w:rsidR="00DF4B1A" w:rsidRPr="00E43BA6" w:rsidRDefault="00DF4B1A" w:rsidP="00DF4B1A">
      <w:pPr>
        <w:rPr>
          <w:rFonts w:ascii="Arial" w:hAnsi="Arial"/>
          <w:color w:val="000000" w:themeColor="text1"/>
          <w:sz w:val="19"/>
          <w:highlight w:val="white"/>
          <w:rPrChange w:id="149"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150" w:author="Unkown One" w:date="2017-02-13T14:22:00Z">
            <w:rPr>
              <w:rFonts w:ascii="Arial" w:hAnsi="Arial" w:cs="Arial"/>
              <w:color w:val="000000"/>
              <w:sz w:val="19"/>
              <w:szCs w:val="19"/>
              <w:highlight w:val="white"/>
              <w:lang w:val="en-US"/>
            </w:rPr>
          </w:rPrChange>
        </w:rPr>
        <w:t xml:space="preserve">        </w:t>
      </w:r>
      <w:r w:rsidRPr="00E43BA6">
        <w:rPr>
          <w:rFonts w:ascii="Arial" w:hAnsi="Arial" w:cs="Arial"/>
          <w:color w:val="0000FF"/>
          <w:sz w:val="19"/>
          <w:szCs w:val="19"/>
          <w:highlight w:val="white"/>
        </w:rPr>
        <w:t>public</w:t>
      </w:r>
      <w:r w:rsidRPr="5025E380">
        <w:rPr>
          <w:rFonts w:ascii="Arial" w:hAnsi="Arial"/>
          <w:color w:val="000000" w:themeColor="text1"/>
          <w:sz w:val="19"/>
          <w:highlight w:val="white"/>
          <w:rPrChange w:id="151" w:author="Unkown One" w:date="2017-02-13T14:22:00Z">
            <w:rPr>
              <w:rFonts w:ascii="Arial" w:hAnsi="Arial" w:cs="Arial"/>
              <w:color w:val="000000"/>
              <w:sz w:val="19"/>
              <w:szCs w:val="19"/>
              <w:highlight w:val="white"/>
            </w:rPr>
          </w:rPrChange>
        </w:rPr>
        <w:t xml:space="preserve"> </w:t>
      </w:r>
      <w:r w:rsidRPr="00E43BA6">
        <w:rPr>
          <w:rFonts w:ascii="Arial" w:hAnsi="Arial" w:cs="Arial"/>
          <w:color w:val="0000FF"/>
          <w:sz w:val="19"/>
          <w:szCs w:val="19"/>
          <w:highlight w:val="white"/>
        </w:rPr>
        <w:t>void</w:t>
      </w:r>
      <w:r w:rsidRPr="5025E380">
        <w:rPr>
          <w:rFonts w:ascii="Arial" w:hAnsi="Arial"/>
          <w:color w:val="000000" w:themeColor="text1"/>
          <w:sz w:val="19"/>
          <w:highlight w:val="white"/>
          <w:rPrChange w:id="152" w:author="Unkown One" w:date="2017-02-13T14:22:00Z">
            <w:rPr>
              <w:rFonts w:ascii="Arial" w:hAnsi="Arial" w:cs="Arial"/>
              <w:color w:val="000000"/>
              <w:sz w:val="19"/>
              <w:szCs w:val="19"/>
              <w:highlight w:val="white"/>
            </w:rPr>
          </w:rPrChange>
        </w:rPr>
        <w:t xml:space="preserve"> UpdateLabels()</w:t>
      </w:r>
    </w:p>
    <w:p w14:paraId="52B81076" w14:textId="77777777" w:rsidR="00DF4B1A" w:rsidRPr="00E43BA6" w:rsidRDefault="00DF4B1A" w:rsidP="00DF4B1A">
      <w:pPr>
        <w:rPr>
          <w:rFonts w:ascii="Arial" w:hAnsi="Arial"/>
          <w:color w:val="000000" w:themeColor="text1"/>
          <w:sz w:val="19"/>
          <w:highlight w:val="white"/>
          <w:rPrChange w:id="153"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154" w:author="Unkown One" w:date="2017-02-13T14:22:00Z">
            <w:rPr>
              <w:rFonts w:ascii="Arial" w:hAnsi="Arial" w:cs="Arial"/>
              <w:color w:val="000000"/>
              <w:sz w:val="19"/>
              <w:szCs w:val="19"/>
              <w:highlight w:val="white"/>
            </w:rPr>
          </w:rPrChange>
        </w:rPr>
        <w:t xml:space="preserve">        {</w:t>
      </w:r>
    </w:p>
    <w:p w14:paraId="52B81077" w14:textId="77777777" w:rsidR="00DF4B1A" w:rsidRPr="00E43BA6" w:rsidRDefault="005A33DE" w:rsidP="00DF4B1A">
      <w:pPr>
        <w:rPr>
          <w:rFonts w:ascii="Arial" w:hAnsi="Arial"/>
          <w:color w:val="000000" w:themeColor="text1"/>
          <w:sz w:val="19"/>
          <w:highlight w:val="white"/>
          <w:rPrChange w:id="155" w:author="Unkown One" w:date="2017-02-13T14:22:00Z">
            <w:rPr>
              <w:rFonts w:ascii="Arial" w:hAnsi="Arial" w:cs="Arial"/>
              <w:color w:val="000000"/>
              <w:sz w:val="19"/>
              <w:szCs w:val="19"/>
              <w:highlight w:val="white"/>
            </w:rPr>
          </w:rPrChange>
        </w:rPr>
      </w:pPr>
      <w:r w:rsidRPr="00E43BA6">
        <w:rPr>
          <w:rFonts w:ascii="Arial" w:hAnsi="Arial" w:cs="Arial"/>
          <w:noProof/>
        </w:rPr>
        <mc:AlternateContent>
          <mc:Choice Requires="wps">
            <w:drawing>
              <wp:anchor distT="0" distB="0" distL="114300" distR="114300" simplePos="0" relativeHeight="251670528" behindDoc="1" locked="0" layoutInCell="1" allowOverlap="1" wp14:anchorId="52B81169" wp14:editId="52B8116A">
                <wp:simplePos x="0" y="0"/>
                <wp:positionH relativeFrom="margin">
                  <wp:posOffset>3862070</wp:posOffset>
                </wp:positionH>
                <wp:positionV relativeFrom="paragraph">
                  <wp:posOffset>63818</wp:posOffset>
                </wp:positionV>
                <wp:extent cx="2529840" cy="754380"/>
                <wp:effectExtent l="1162050" t="19050" r="41910" b="331470"/>
                <wp:wrapNone/>
                <wp:docPr id="301" name="Ovale toelichting 301"/>
                <wp:cNvGraphicFramePr/>
                <a:graphic xmlns:a="http://schemas.openxmlformats.org/drawingml/2006/main">
                  <a:graphicData uri="http://schemas.microsoft.com/office/word/2010/wordprocessingShape">
                    <wps:wsp>
                      <wps:cNvSpPr/>
                      <wps:spPr>
                        <a:xfrm>
                          <a:off x="0" y="0"/>
                          <a:ext cx="2529840" cy="754380"/>
                        </a:xfrm>
                        <a:prstGeom prst="wedgeEllipseCallout">
                          <a:avLst>
                            <a:gd name="adj1" fmla="val -95852"/>
                            <a:gd name="adj2" fmla="val 88451"/>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81197" w14:textId="77777777" w:rsidR="00DF4B1A" w:rsidRPr="005F454C" w:rsidRDefault="00DF4B1A" w:rsidP="00DF4B1A">
                            <w:pPr>
                              <w:rPr>
                                <w:sz w:val="18"/>
                                <w:szCs w:val="18"/>
                              </w:rPr>
                            </w:pPr>
                            <w:r>
                              <w:rPr>
                                <w:sz w:val="18"/>
                                <w:szCs w:val="18"/>
                              </w:rPr>
                              <w:t>Denk eraan dat weddenschappen gerepresenteerd worden door instanties van Bet.</w:t>
                            </w:r>
                          </w:p>
                          <w:p w14:paraId="52B81198" w14:textId="77777777"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1169" id="Ovale toelichting 301" o:spid="_x0000_s1035" type="#_x0000_t63" style="position:absolute;margin-left:304.1pt;margin-top:5.05pt;width:199.2pt;height:59.4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" adj="-9904,29905" fillcolor="#548dd4 [1951]" strokecolor="#710309 [1604]" strokeweight="2pt">
                <v:textbox>
                  <w:txbxContent>
                    <w:p w14:paraId="52B81197" w14:textId="77777777" w:rsidR="00DF4B1A" w:rsidRPr="005F454C" w:rsidRDefault="00DF4B1A" w:rsidP="00DF4B1A">
                      <w:pPr>
                        <w:rPr>
                          <w:sz w:val="18"/>
                          <w:szCs w:val="18"/>
                        </w:rPr>
                      </w:pPr>
                      <w:r>
                        <w:rPr>
                          <w:sz w:val="18"/>
                          <w:szCs w:val="18"/>
                        </w:rPr>
                        <w:t>Denk eraan dat weddenschappen gerepresenteerd worden door instanties van Bet.</w:t>
                      </w:r>
                    </w:p>
                    <w:p w14:paraId="52B81198" w14:textId="77777777" w:rsidR="00DF4B1A" w:rsidRDefault="00DF4B1A" w:rsidP="00DF4B1A">
                      <w:pPr>
                        <w:jc w:val="center"/>
                      </w:pPr>
                    </w:p>
                  </w:txbxContent>
                </v:textbox>
                <w10:wrap anchorx="margin"/>
              </v:shape>
            </w:pict>
          </mc:Fallback>
        </mc:AlternateContent>
      </w:r>
      <w:r w:rsidR="00DF4B1A" w:rsidRPr="00E43BA6">
        <w:rPr>
          <w:rFonts w:ascii="Arial" w:hAnsi="Arial" w:cs="Arial"/>
          <w:color w:val="000000"/>
          <w:sz w:val="19"/>
          <w:szCs w:val="19"/>
          <w:highlight w:val="white"/>
        </w:rPr>
        <w:t xml:space="preserve">            </w:t>
      </w:r>
      <w:r w:rsidR="00DF4B1A" w:rsidRPr="00E43BA6">
        <w:rPr>
          <w:rFonts w:ascii="Arial" w:hAnsi="Arial" w:cs="Arial"/>
          <w:color w:val="008000"/>
          <w:sz w:val="19"/>
          <w:szCs w:val="19"/>
          <w:highlight w:val="white"/>
        </w:rPr>
        <w:t>//Verander mijn label in de omschrijving van mijn weddenschap.</w:t>
      </w:r>
    </w:p>
    <w:p w14:paraId="52B81078" w14:textId="77777777" w:rsidR="00DF4B1A" w:rsidRPr="00E43BA6" w:rsidRDefault="00DF4B1A" w:rsidP="00DF4B1A">
      <w:pPr>
        <w:rPr>
          <w:rFonts w:ascii="Arial" w:hAnsi="Arial"/>
          <w:color w:val="000000" w:themeColor="text1"/>
          <w:sz w:val="19"/>
          <w:highlight w:val="white"/>
          <w:rPrChange w:id="156"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157"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//Verander de label op mijn radioknop zodat deze mijn saldo laat zien.</w:t>
      </w:r>
    </w:p>
    <w:p w14:paraId="52B81079" w14:textId="77777777" w:rsidR="00DF4B1A" w:rsidRPr="00E43BA6" w:rsidRDefault="00DF4B1A" w:rsidP="00DF4B1A">
      <w:pPr>
        <w:rPr>
          <w:rFonts w:ascii="Arial" w:hAnsi="Arial"/>
          <w:color w:val="000000" w:themeColor="text1"/>
          <w:sz w:val="19"/>
          <w:highlight w:val="white"/>
          <w:rPrChange w:id="158" w:author="Unkown One" w:date="2017-02-13T14:22:00Z">
            <w:rPr>
              <w:rFonts w:ascii="Arial" w:hAnsi="Arial" w:cs="Arial"/>
              <w:color w:val="000000"/>
              <w:sz w:val="19"/>
              <w:szCs w:val="19"/>
              <w:highlight w:val="white"/>
              <w:lang w:val="en-US"/>
            </w:rPr>
          </w:rPrChange>
        </w:rPr>
      </w:pPr>
      <w:r w:rsidRPr="5025E380">
        <w:rPr>
          <w:rFonts w:ascii="Arial" w:hAnsi="Arial"/>
          <w:color w:val="000000" w:themeColor="text1"/>
          <w:sz w:val="19"/>
          <w:highlight w:val="white"/>
          <w:rPrChange w:id="159" w:author="Unkown One" w:date="2017-02-13T14:22:00Z">
            <w:rPr>
              <w:rFonts w:ascii="Arial" w:hAnsi="Arial" w:cs="Arial"/>
              <w:color w:val="000000"/>
              <w:sz w:val="19"/>
              <w:szCs w:val="19"/>
              <w:highlight w:val="white"/>
            </w:rPr>
          </w:rPrChange>
        </w:rPr>
        <w:t xml:space="preserve">            </w:t>
      </w:r>
      <w:r w:rsidRPr="5025E380">
        <w:rPr>
          <w:rFonts w:ascii="Arial" w:hAnsi="Arial"/>
          <w:color w:val="008000"/>
          <w:sz w:val="19"/>
          <w:highlight w:val="white"/>
          <w:rPrChange w:id="160" w:author="Unkown One" w:date="2017-02-13T14:22:00Z">
            <w:rPr>
              <w:rFonts w:ascii="Arial" w:hAnsi="Arial" w:cs="Arial"/>
              <w:color w:val="008000"/>
              <w:sz w:val="19"/>
              <w:szCs w:val="19"/>
              <w:highlight w:val="white"/>
              <w:lang w:val="en-US"/>
            </w:rPr>
          </w:rPrChange>
        </w:rPr>
        <w:t>//(Bijv. “Lidy heeft 43 euro.”)</w:t>
      </w:r>
    </w:p>
    <w:p w14:paraId="52B8107A" w14:textId="77777777" w:rsidR="00DF4B1A" w:rsidRPr="00E43BA6" w:rsidRDefault="00DF4B1A" w:rsidP="00DF4B1A">
      <w:pPr>
        <w:rPr>
          <w:rFonts w:ascii="Arial" w:hAnsi="Arial"/>
          <w:color w:val="000000" w:themeColor="text1"/>
          <w:sz w:val="19"/>
          <w:highlight w:val="white"/>
          <w:rPrChange w:id="161" w:author="Unkown One" w:date="2017-02-13T14:22:00Z">
            <w:rPr>
              <w:rFonts w:ascii="Arial" w:hAnsi="Arial" w:cs="Arial"/>
              <w:color w:val="000000"/>
              <w:sz w:val="19"/>
              <w:szCs w:val="19"/>
              <w:highlight w:val="white"/>
              <w:lang w:val="en-US"/>
            </w:rPr>
          </w:rPrChange>
        </w:rPr>
      </w:pPr>
      <w:r w:rsidRPr="5025E380">
        <w:rPr>
          <w:rFonts w:ascii="Arial" w:hAnsi="Arial"/>
          <w:color w:val="000000" w:themeColor="text1"/>
          <w:sz w:val="19"/>
          <w:highlight w:val="white"/>
          <w:rPrChange w:id="162" w:author="Unkown One" w:date="2017-02-13T14:22:00Z">
            <w:rPr>
              <w:rFonts w:ascii="Arial" w:hAnsi="Arial" w:cs="Arial"/>
              <w:color w:val="000000"/>
              <w:sz w:val="19"/>
              <w:szCs w:val="19"/>
              <w:highlight w:val="white"/>
              <w:lang w:val="en-US"/>
            </w:rPr>
          </w:rPrChange>
        </w:rPr>
        <w:t xml:space="preserve">        }</w:t>
      </w:r>
    </w:p>
    <w:p w14:paraId="52B8107B" w14:textId="77777777" w:rsidR="00DF4B1A" w:rsidRPr="00E43BA6" w:rsidRDefault="00DF4B1A" w:rsidP="00DF4B1A">
      <w:pPr>
        <w:rPr>
          <w:rFonts w:ascii="Arial" w:hAnsi="Arial"/>
          <w:color w:val="000000"/>
          <w:sz w:val="19"/>
          <w:highlight w:val="white"/>
          <w:rPrChange w:id="163" w:author="Unkown One" w:date="2017-02-13T14:22:00Z">
            <w:rPr>
              <w:rFonts w:ascii="Arial" w:hAnsi="Arial" w:cs="Arial"/>
              <w:color w:val="000000"/>
              <w:sz w:val="19"/>
              <w:szCs w:val="19"/>
              <w:highlight w:val="white"/>
              <w:lang w:val="en-US"/>
            </w:rPr>
          </w:rPrChange>
        </w:rPr>
      </w:pPr>
    </w:p>
    <w:p w14:paraId="52B8107C" w14:textId="77777777" w:rsidR="00DF4B1A" w:rsidRPr="00E43BA6" w:rsidRDefault="00DF4B1A" w:rsidP="00DF4B1A">
      <w:pPr>
        <w:rPr>
          <w:rFonts w:ascii="Arial" w:hAnsi="Arial"/>
          <w:color w:val="000000" w:themeColor="text1"/>
          <w:sz w:val="19"/>
          <w:highlight w:val="white"/>
          <w:rPrChange w:id="164" w:author="Unkown One" w:date="2017-02-13T14:22:00Z">
            <w:rPr>
              <w:rFonts w:ascii="Arial" w:hAnsi="Arial" w:cs="Arial"/>
              <w:color w:val="000000"/>
              <w:sz w:val="19"/>
              <w:szCs w:val="19"/>
              <w:highlight w:val="white"/>
              <w:lang w:val="en-US"/>
            </w:rPr>
          </w:rPrChange>
        </w:rPr>
      </w:pPr>
      <w:r w:rsidRPr="5025E380">
        <w:rPr>
          <w:rFonts w:ascii="Arial" w:hAnsi="Arial"/>
          <w:color w:val="000000" w:themeColor="text1"/>
          <w:sz w:val="19"/>
          <w:highlight w:val="white"/>
          <w:rPrChange w:id="165" w:author="Unkown One" w:date="2017-02-13T14:22:00Z">
            <w:rPr>
              <w:rFonts w:ascii="Arial" w:hAnsi="Arial" w:cs="Arial"/>
              <w:color w:val="000000"/>
              <w:sz w:val="19"/>
              <w:szCs w:val="19"/>
              <w:highlight w:val="white"/>
              <w:lang w:val="en-US"/>
            </w:rPr>
          </w:rPrChange>
        </w:rPr>
        <w:t xml:space="preserve">        </w:t>
      </w:r>
      <w:r w:rsidRPr="5025E380">
        <w:rPr>
          <w:rFonts w:ascii="Arial" w:hAnsi="Arial"/>
          <w:color w:val="0000FF"/>
          <w:sz w:val="19"/>
          <w:highlight w:val="white"/>
          <w:rPrChange w:id="166" w:author="Unkown One" w:date="2017-02-13T14:22:00Z">
            <w:rPr>
              <w:rFonts w:ascii="Arial" w:hAnsi="Arial" w:cs="Arial"/>
              <w:color w:val="0000FF"/>
              <w:sz w:val="19"/>
              <w:szCs w:val="19"/>
              <w:highlight w:val="white"/>
              <w:lang w:val="en-US"/>
            </w:rPr>
          </w:rPrChange>
        </w:rPr>
        <w:t>public</w:t>
      </w:r>
      <w:r w:rsidRPr="5025E380">
        <w:rPr>
          <w:rFonts w:ascii="Arial" w:hAnsi="Arial"/>
          <w:color w:val="000000" w:themeColor="text1"/>
          <w:sz w:val="19"/>
          <w:highlight w:val="white"/>
          <w:rPrChange w:id="167" w:author="Unkown One" w:date="2017-02-13T14:22:00Z">
            <w:rPr>
              <w:rFonts w:ascii="Arial" w:hAnsi="Arial" w:cs="Arial"/>
              <w:color w:val="000000"/>
              <w:sz w:val="19"/>
              <w:szCs w:val="19"/>
              <w:highlight w:val="white"/>
              <w:lang w:val="en-US"/>
            </w:rPr>
          </w:rPrChange>
        </w:rPr>
        <w:t xml:space="preserve"> </w:t>
      </w:r>
      <w:r w:rsidRPr="5025E380">
        <w:rPr>
          <w:rFonts w:ascii="Arial" w:hAnsi="Arial"/>
          <w:color w:val="0000FF"/>
          <w:sz w:val="19"/>
          <w:highlight w:val="white"/>
          <w:rPrChange w:id="168" w:author="Unkown One" w:date="2017-02-13T14:22:00Z">
            <w:rPr>
              <w:rFonts w:ascii="Arial" w:hAnsi="Arial" w:cs="Arial"/>
              <w:color w:val="0000FF"/>
              <w:sz w:val="19"/>
              <w:szCs w:val="19"/>
              <w:highlight w:val="white"/>
              <w:lang w:val="en-US"/>
            </w:rPr>
          </w:rPrChange>
        </w:rPr>
        <w:t>bool</w:t>
      </w:r>
      <w:r w:rsidRPr="5025E380">
        <w:rPr>
          <w:rFonts w:ascii="Arial" w:hAnsi="Arial"/>
          <w:color w:val="000000" w:themeColor="text1"/>
          <w:sz w:val="19"/>
          <w:highlight w:val="white"/>
          <w:rPrChange w:id="169" w:author="Unkown One" w:date="2017-02-13T14:22:00Z">
            <w:rPr>
              <w:rFonts w:ascii="Arial" w:hAnsi="Arial" w:cs="Arial"/>
              <w:color w:val="000000"/>
              <w:sz w:val="19"/>
              <w:szCs w:val="19"/>
              <w:highlight w:val="white"/>
              <w:lang w:val="en-US"/>
            </w:rPr>
          </w:rPrChange>
        </w:rPr>
        <w:t xml:space="preserve"> PlaceBet(</w:t>
      </w:r>
      <w:r w:rsidRPr="5025E380">
        <w:rPr>
          <w:rFonts w:ascii="Arial" w:hAnsi="Arial"/>
          <w:color w:val="0000FF"/>
          <w:sz w:val="19"/>
          <w:highlight w:val="white"/>
          <w:rPrChange w:id="170" w:author="Unkown One" w:date="2017-02-13T14:22:00Z">
            <w:rPr>
              <w:rFonts w:ascii="Arial" w:hAnsi="Arial" w:cs="Arial"/>
              <w:color w:val="0000FF"/>
              <w:sz w:val="19"/>
              <w:szCs w:val="19"/>
              <w:highlight w:val="white"/>
              <w:lang w:val="en-US"/>
            </w:rPr>
          </w:rPrChange>
        </w:rPr>
        <w:t>int</w:t>
      </w:r>
      <w:r w:rsidRPr="5025E380">
        <w:rPr>
          <w:rFonts w:ascii="Arial" w:hAnsi="Arial"/>
          <w:color w:val="000000" w:themeColor="text1"/>
          <w:sz w:val="19"/>
          <w:highlight w:val="white"/>
          <w:rPrChange w:id="171" w:author="Unkown One" w:date="2017-02-13T14:22:00Z">
            <w:rPr>
              <w:rFonts w:ascii="Arial" w:hAnsi="Arial" w:cs="Arial"/>
              <w:color w:val="000000"/>
              <w:sz w:val="19"/>
              <w:szCs w:val="19"/>
              <w:highlight w:val="white"/>
              <w:lang w:val="en-US"/>
            </w:rPr>
          </w:rPrChange>
        </w:rPr>
        <w:t xml:space="preserve"> amount, </w:t>
      </w:r>
      <w:r w:rsidRPr="5025E380">
        <w:rPr>
          <w:rFonts w:ascii="Arial" w:hAnsi="Arial"/>
          <w:color w:val="0000FF"/>
          <w:sz w:val="19"/>
          <w:highlight w:val="white"/>
          <w:rPrChange w:id="172" w:author="Unkown One" w:date="2017-02-13T14:22:00Z">
            <w:rPr>
              <w:rFonts w:ascii="Arial" w:hAnsi="Arial" w:cs="Arial"/>
              <w:color w:val="0000FF"/>
              <w:sz w:val="19"/>
              <w:szCs w:val="19"/>
              <w:highlight w:val="white"/>
              <w:lang w:val="en-US"/>
            </w:rPr>
          </w:rPrChange>
        </w:rPr>
        <w:t>int</w:t>
      </w:r>
      <w:r w:rsidRPr="5025E380">
        <w:rPr>
          <w:rFonts w:ascii="Arial" w:hAnsi="Arial"/>
          <w:color w:val="000000" w:themeColor="text1"/>
          <w:sz w:val="19"/>
          <w:highlight w:val="white"/>
          <w:rPrChange w:id="173" w:author="Unkown One" w:date="2017-02-13T14:22:00Z">
            <w:rPr>
              <w:rFonts w:ascii="Arial" w:hAnsi="Arial" w:cs="Arial"/>
              <w:color w:val="000000"/>
              <w:sz w:val="19"/>
              <w:szCs w:val="19"/>
              <w:highlight w:val="white"/>
              <w:lang w:val="en-US"/>
            </w:rPr>
          </w:rPrChange>
        </w:rPr>
        <w:t xml:space="preserve"> dog)</w:t>
      </w:r>
    </w:p>
    <w:p w14:paraId="52B8107D" w14:textId="77777777" w:rsidR="00DF4B1A" w:rsidRPr="00E43BA6" w:rsidRDefault="00DF4B1A" w:rsidP="00DF4B1A">
      <w:pPr>
        <w:rPr>
          <w:rFonts w:ascii="Arial" w:hAnsi="Arial"/>
          <w:color w:val="000000" w:themeColor="text1"/>
          <w:sz w:val="19"/>
          <w:highlight w:val="white"/>
          <w:rPrChange w:id="174"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175" w:author="Unkown One" w:date="2017-02-13T14:22:00Z">
            <w:rPr>
              <w:rFonts w:ascii="Arial" w:hAnsi="Arial" w:cs="Arial"/>
              <w:color w:val="000000"/>
              <w:sz w:val="19"/>
              <w:szCs w:val="19"/>
              <w:highlight w:val="white"/>
              <w:lang w:val="en-US"/>
            </w:rPr>
          </w:rPrChange>
        </w:rPr>
        <w:t xml:space="preserve">        </w:t>
      </w:r>
      <w:r w:rsidRPr="5025E380">
        <w:rPr>
          <w:rFonts w:ascii="Arial" w:hAnsi="Arial"/>
          <w:color w:val="000000" w:themeColor="text1"/>
          <w:sz w:val="19"/>
          <w:highlight w:val="white"/>
          <w:rPrChange w:id="176" w:author="Unkown One" w:date="2017-02-13T14:22:00Z">
            <w:rPr>
              <w:rFonts w:ascii="Arial" w:hAnsi="Arial" w:cs="Arial"/>
              <w:color w:val="000000"/>
              <w:sz w:val="19"/>
              <w:szCs w:val="19"/>
              <w:highlight w:val="white"/>
            </w:rPr>
          </w:rPrChange>
        </w:rPr>
        <w:t>{</w:t>
      </w:r>
    </w:p>
    <w:p w14:paraId="52B8107E" w14:textId="77777777" w:rsidR="00DF4B1A" w:rsidRPr="00E43BA6" w:rsidRDefault="00DF4B1A" w:rsidP="00DF4B1A">
      <w:pPr>
        <w:rPr>
          <w:rFonts w:ascii="Arial" w:hAnsi="Arial"/>
          <w:color w:val="000000" w:themeColor="text1"/>
          <w:sz w:val="19"/>
          <w:highlight w:val="white"/>
          <w:rPrChange w:id="177"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178"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//Plaats een nieuwe weddenschap en sla het op in de variabele MyBet.</w:t>
      </w:r>
    </w:p>
    <w:p w14:paraId="52B8107F" w14:textId="77777777" w:rsidR="00DF4B1A" w:rsidRPr="00E43BA6" w:rsidRDefault="00DF4B1A" w:rsidP="00DF4B1A">
      <w:pPr>
        <w:rPr>
          <w:rFonts w:ascii="Arial" w:hAnsi="Arial"/>
          <w:color w:val="000000" w:themeColor="text1"/>
          <w:sz w:val="19"/>
          <w:highlight w:val="white"/>
          <w:rPrChange w:id="179"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180"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//Retourneer een true als de gokker genoeg geld heeft om te wedden.</w:t>
      </w:r>
    </w:p>
    <w:p w14:paraId="52B81080" w14:textId="77777777" w:rsidR="00DF4B1A" w:rsidRPr="00E43BA6" w:rsidRDefault="00DF4B1A" w:rsidP="00DF4B1A">
      <w:pPr>
        <w:rPr>
          <w:rFonts w:ascii="Arial" w:hAnsi="Arial" w:cs="Arial"/>
          <w:color w:val="000000"/>
          <w:sz w:val="19"/>
          <w:szCs w:val="19"/>
          <w:highlight w:val="white"/>
        </w:rPr>
      </w:pPr>
    </w:p>
    <w:p w14:paraId="52B81081" w14:textId="77777777" w:rsidR="00DF4B1A" w:rsidRPr="00E43BA6" w:rsidRDefault="00DF4B1A" w:rsidP="00DF4B1A">
      <w:pPr>
        <w:rPr>
          <w:rFonts w:ascii="Arial" w:hAnsi="Arial"/>
          <w:color w:val="000000" w:themeColor="text1"/>
          <w:sz w:val="19"/>
          <w:highlight w:val="white"/>
          <w:rPrChange w:id="181"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182"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 xml:space="preserve">//Onderstaande regel staat er tijdelijk om foutmeldingen te voorkomen. </w:t>
      </w:r>
    </w:p>
    <w:p w14:paraId="52B81082" w14:textId="77777777" w:rsidR="00DF4B1A" w:rsidRPr="00E43BA6" w:rsidRDefault="00DF4B1A" w:rsidP="00DF4B1A">
      <w:pPr>
        <w:rPr>
          <w:rFonts w:ascii="Arial" w:hAnsi="Arial"/>
          <w:color w:val="000000" w:themeColor="text1"/>
          <w:sz w:val="19"/>
          <w:highlight w:val="white"/>
          <w:rPrChange w:id="183"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184"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//Haal deze regel later weg.</w:t>
      </w:r>
    </w:p>
    <w:p w14:paraId="52B81083" w14:textId="77777777" w:rsidR="00DF4B1A" w:rsidRPr="00E43BA6" w:rsidRDefault="00DF4B1A" w:rsidP="00DF4B1A">
      <w:pPr>
        <w:rPr>
          <w:rFonts w:ascii="Arial" w:hAnsi="Arial"/>
          <w:color w:val="000000" w:themeColor="text1"/>
          <w:sz w:val="19"/>
          <w:highlight w:val="white"/>
          <w:rPrChange w:id="185" w:author="Unkown One" w:date="2017-02-13T14:22:00Z">
            <w:rPr>
              <w:rFonts w:ascii="Arial" w:hAnsi="Arial" w:cs="Arial"/>
              <w:color w:val="000000"/>
              <w:sz w:val="19"/>
              <w:szCs w:val="19"/>
              <w:highlight w:val="white"/>
              <w:lang w:val="en-US"/>
            </w:rPr>
          </w:rPrChange>
        </w:rPr>
      </w:pPr>
      <w:r w:rsidRPr="5025E380">
        <w:rPr>
          <w:rFonts w:ascii="Arial" w:hAnsi="Arial"/>
          <w:color w:val="000000" w:themeColor="text1"/>
          <w:sz w:val="19"/>
          <w:highlight w:val="white"/>
          <w:rPrChange w:id="186" w:author="Unkown One" w:date="2017-02-13T14:22:00Z">
            <w:rPr>
              <w:rFonts w:ascii="Arial" w:hAnsi="Arial" w:cs="Arial"/>
              <w:color w:val="000000"/>
              <w:sz w:val="19"/>
              <w:szCs w:val="19"/>
              <w:highlight w:val="white"/>
            </w:rPr>
          </w:rPrChange>
        </w:rPr>
        <w:t xml:space="preserve">           </w:t>
      </w:r>
      <w:r w:rsidRPr="5025E380">
        <w:rPr>
          <w:rFonts w:ascii="Arial" w:hAnsi="Arial"/>
          <w:color w:val="0000FF"/>
          <w:sz w:val="19"/>
          <w:highlight w:val="white"/>
          <w:rPrChange w:id="187" w:author="Unkown One" w:date="2017-02-13T14:22:00Z">
            <w:rPr>
              <w:rFonts w:ascii="Arial" w:hAnsi="Arial" w:cs="Arial"/>
              <w:color w:val="0000FF"/>
              <w:sz w:val="19"/>
              <w:szCs w:val="19"/>
              <w:highlight w:val="white"/>
              <w:lang w:val="en-US"/>
            </w:rPr>
          </w:rPrChange>
        </w:rPr>
        <w:t>return</w:t>
      </w:r>
      <w:r w:rsidRPr="5025E380">
        <w:rPr>
          <w:rFonts w:ascii="Arial" w:hAnsi="Arial"/>
          <w:color w:val="000000" w:themeColor="text1"/>
          <w:sz w:val="19"/>
          <w:highlight w:val="white"/>
          <w:rPrChange w:id="188" w:author="Unkown One" w:date="2017-02-13T14:22:00Z">
            <w:rPr>
              <w:rFonts w:ascii="Arial" w:hAnsi="Arial" w:cs="Arial"/>
              <w:color w:val="000000"/>
              <w:sz w:val="19"/>
              <w:szCs w:val="19"/>
              <w:highlight w:val="white"/>
              <w:lang w:val="en-US"/>
            </w:rPr>
          </w:rPrChange>
        </w:rPr>
        <w:t xml:space="preserve"> </w:t>
      </w:r>
      <w:r w:rsidRPr="5025E380">
        <w:rPr>
          <w:rFonts w:ascii="Arial" w:hAnsi="Arial"/>
          <w:color w:val="0000FF"/>
          <w:sz w:val="19"/>
          <w:highlight w:val="white"/>
          <w:rPrChange w:id="189" w:author="Unkown One" w:date="2017-02-13T14:22:00Z">
            <w:rPr>
              <w:rFonts w:ascii="Arial" w:hAnsi="Arial" w:cs="Arial"/>
              <w:color w:val="0000FF"/>
              <w:sz w:val="19"/>
              <w:szCs w:val="19"/>
              <w:highlight w:val="white"/>
              <w:lang w:val="en-US"/>
            </w:rPr>
          </w:rPrChange>
        </w:rPr>
        <w:t>true</w:t>
      </w:r>
      <w:r w:rsidRPr="5025E380">
        <w:rPr>
          <w:rFonts w:ascii="Arial" w:hAnsi="Arial"/>
          <w:color w:val="000000" w:themeColor="text1"/>
          <w:sz w:val="19"/>
          <w:highlight w:val="white"/>
          <w:rPrChange w:id="190" w:author="Unkown One" w:date="2017-02-13T14:22:00Z">
            <w:rPr>
              <w:rFonts w:ascii="Arial" w:hAnsi="Arial" w:cs="Arial"/>
              <w:color w:val="000000"/>
              <w:sz w:val="19"/>
              <w:szCs w:val="19"/>
              <w:highlight w:val="white"/>
              <w:lang w:val="en-US"/>
            </w:rPr>
          </w:rPrChange>
        </w:rPr>
        <w:t>;</w:t>
      </w:r>
    </w:p>
    <w:p w14:paraId="52B81084" w14:textId="77777777" w:rsidR="00DF4B1A" w:rsidRPr="00E43BA6" w:rsidRDefault="00DF4B1A" w:rsidP="00DF4B1A">
      <w:pPr>
        <w:rPr>
          <w:rFonts w:ascii="Arial" w:hAnsi="Arial"/>
          <w:color w:val="000000"/>
          <w:sz w:val="19"/>
          <w:highlight w:val="white"/>
          <w:rPrChange w:id="191" w:author="Unkown One" w:date="2017-02-13T14:22:00Z">
            <w:rPr>
              <w:rFonts w:ascii="Arial" w:hAnsi="Arial" w:cs="Arial"/>
              <w:color w:val="000000"/>
              <w:sz w:val="19"/>
              <w:szCs w:val="19"/>
              <w:highlight w:val="white"/>
              <w:lang w:val="en-US"/>
            </w:rPr>
          </w:rPrChange>
        </w:rPr>
      </w:pPr>
    </w:p>
    <w:p w14:paraId="52B81085" w14:textId="77777777" w:rsidR="00DF4B1A" w:rsidRPr="00E43BA6" w:rsidRDefault="005A33DE" w:rsidP="00DF4B1A">
      <w:pPr>
        <w:rPr>
          <w:rFonts w:ascii="Arial" w:hAnsi="Arial"/>
          <w:color w:val="000000" w:themeColor="text1"/>
          <w:sz w:val="19"/>
          <w:highlight w:val="white"/>
          <w:rPrChange w:id="192" w:author="Unkown One" w:date="2017-02-13T14:22:00Z">
            <w:rPr>
              <w:rFonts w:ascii="Arial" w:hAnsi="Arial" w:cs="Arial"/>
              <w:color w:val="000000"/>
              <w:sz w:val="19"/>
              <w:szCs w:val="19"/>
              <w:highlight w:val="white"/>
              <w:lang w:val="en-US"/>
            </w:rPr>
          </w:rPrChange>
        </w:rPr>
      </w:pPr>
      <w:r w:rsidRPr="00E43BA6">
        <w:rPr>
          <w:rFonts w:ascii="Arial" w:hAnsi="Arial" w:cs="Arial"/>
          <w:noProof/>
        </w:rPr>
        <mc:AlternateContent>
          <mc:Choice Requires="wps">
            <w:drawing>
              <wp:anchor distT="0" distB="0" distL="114300" distR="114300" simplePos="0" relativeHeight="251668480" behindDoc="1" locked="0" layoutInCell="1" allowOverlap="1" wp14:anchorId="52B8116B" wp14:editId="52B8116C">
                <wp:simplePos x="0" y="0"/>
                <wp:positionH relativeFrom="margin">
                  <wp:posOffset>3047365</wp:posOffset>
                </wp:positionH>
                <wp:positionV relativeFrom="paragraph">
                  <wp:posOffset>12065</wp:posOffset>
                </wp:positionV>
                <wp:extent cx="2674620" cy="662940"/>
                <wp:effectExtent l="1276350" t="0" r="11430" b="765810"/>
                <wp:wrapNone/>
                <wp:docPr id="299" name="Ovale toelichting 299"/>
                <wp:cNvGraphicFramePr/>
                <a:graphic xmlns:a="http://schemas.openxmlformats.org/drawingml/2006/main">
                  <a:graphicData uri="http://schemas.microsoft.com/office/word/2010/wordprocessingShape">
                    <wps:wsp>
                      <wps:cNvSpPr/>
                      <wps:spPr>
                        <a:xfrm>
                          <a:off x="0" y="0"/>
                          <a:ext cx="2674620" cy="662940"/>
                        </a:xfrm>
                        <a:prstGeom prst="wedgeEllipseCallout">
                          <a:avLst>
                            <a:gd name="adj1" fmla="val -97356"/>
                            <a:gd name="adj2" fmla="val 159680"/>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81199" w14:textId="77777777" w:rsidR="00DF4B1A" w:rsidRPr="005F454C" w:rsidRDefault="00DF4B1A" w:rsidP="00DF4B1A">
                            <w:pPr>
                              <w:rPr>
                                <w:sz w:val="18"/>
                                <w:szCs w:val="18"/>
                              </w:rPr>
                            </w:pPr>
                            <w:r>
                              <w:rPr>
                                <w:sz w:val="18"/>
                                <w:szCs w:val="18"/>
                              </w:rPr>
                              <w:t>Tip: Gebruik het Bet-object…Laat deze het werk doen.</w:t>
                            </w:r>
                          </w:p>
                          <w:p w14:paraId="52B8119A" w14:textId="77777777"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116B" id="Ovale toelichting 299" o:spid="_x0000_s1036" type="#_x0000_t63" style="position:absolute;margin-left:239.95pt;margin-top:.95pt;width:210.6pt;height:52.2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" adj="-10229,45291" fillcolor="#548dd4 [1951]" strokecolor="#710309 [1604]" strokeweight="2pt">
                <v:textbox>
                  <w:txbxContent>
                    <w:p w14:paraId="52B81199" w14:textId="77777777" w:rsidR="00DF4B1A" w:rsidRPr="005F454C" w:rsidRDefault="00DF4B1A" w:rsidP="00DF4B1A">
                      <w:pPr>
                        <w:rPr>
                          <w:sz w:val="18"/>
                          <w:szCs w:val="18"/>
                        </w:rPr>
                      </w:pPr>
                      <w:r>
                        <w:rPr>
                          <w:sz w:val="18"/>
                          <w:szCs w:val="18"/>
                        </w:rPr>
                        <w:t>Tip: Gebruik het Bet-object…Laat deze het werk doen.</w:t>
                      </w:r>
                    </w:p>
                    <w:p w14:paraId="52B8119A" w14:textId="77777777" w:rsidR="00DF4B1A" w:rsidRDefault="00DF4B1A" w:rsidP="00DF4B1A">
                      <w:pPr>
                        <w:jc w:val="center"/>
                      </w:pPr>
                    </w:p>
                  </w:txbxContent>
                </v:textbox>
                <w10:wrap anchorx="margin"/>
              </v:shape>
            </w:pict>
          </mc:Fallback>
        </mc:AlternateContent>
      </w:r>
      <w:r w:rsidR="00DF4B1A" w:rsidRPr="5025E380">
        <w:rPr>
          <w:rFonts w:ascii="Arial" w:hAnsi="Arial"/>
          <w:color w:val="000000"/>
          <w:sz w:val="19"/>
          <w:highlight w:val="white"/>
          <w:rPrChange w:id="193" w:author="Unkown One" w:date="2017-02-13T14:22:00Z">
            <w:rPr>
              <w:rFonts w:ascii="Arial" w:hAnsi="Arial" w:cs="Arial"/>
              <w:color w:val="000000"/>
              <w:sz w:val="19"/>
              <w:szCs w:val="19"/>
              <w:highlight w:val="white"/>
              <w:lang w:val="en-US"/>
            </w:rPr>
          </w:rPrChange>
        </w:rPr>
        <w:t xml:space="preserve">        }</w:t>
      </w:r>
    </w:p>
    <w:p w14:paraId="52B81086" w14:textId="77777777" w:rsidR="00DF4B1A" w:rsidRPr="00E43BA6" w:rsidRDefault="00DF4B1A" w:rsidP="00DF4B1A">
      <w:pPr>
        <w:rPr>
          <w:rFonts w:ascii="Arial" w:hAnsi="Arial"/>
          <w:color w:val="000000"/>
          <w:sz w:val="19"/>
          <w:highlight w:val="white"/>
          <w:rPrChange w:id="194" w:author="Unkown One" w:date="2017-02-13T14:22:00Z">
            <w:rPr>
              <w:rFonts w:ascii="Arial" w:hAnsi="Arial" w:cs="Arial"/>
              <w:color w:val="000000"/>
              <w:sz w:val="19"/>
              <w:szCs w:val="19"/>
              <w:highlight w:val="white"/>
              <w:lang w:val="en-US"/>
            </w:rPr>
          </w:rPrChange>
        </w:rPr>
      </w:pPr>
    </w:p>
    <w:p w14:paraId="52B81087" w14:textId="77777777" w:rsidR="00DF4B1A" w:rsidRPr="00E43BA6" w:rsidRDefault="00DF4B1A" w:rsidP="00DF4B1A">
      <w:pPr>
        <w:rPr>
          <w:rFonts w:ascii="Arial" w:hAnsi="Arial"/>
          <w:color w:val="000000" w:themeColor="text1"/>
          <w:sz w:val="19"/>
          <w:highlight w:val="white"/>
          <w:rPrChange w:id="195" w:author="Unkown One" w:date="2017-02-13T14:22:00Z">
            <w:rPr>
              <w:rFonts w:ascii="Arial" w:hAnsi="Arial" w:cs="Arial"/>
              <w:color w:val="000000"/>
              <w:sz w:val="19"/>
              <w:szCs w:val="19"/>
              <w:highlight w:val="white"/>
              <w:lang w:val="en-US"/>
            </w:rPr>
          </w:rPrChange>
        </w:rPr>
      </w:pPr>
      <w:r w:rsidRPr="5025E380">
        <w:rPr>
          <w:rFonts w:ascii="Arial" w:hAnsi="Arial"/>
          <w:color w:val="000000" w:themeColor="text1"/>
          <w:sz w:val="19"/>
          <w:highlight w:val="white"/>
          <w:rPrChange w:id="196" w:author="Unkown One" w:date="2017-02-13T14:22:00Z">
            <w:rPr>
              <w:rFonts w:ascii="Arial" w:hAnsi="Arial" w:cs="Arial"/>
              <w:color w:val="000000"/>
              <w:sz w:val="19"/>
              <w:szCs w:val="19"/>
              <w:highlight w:val="white"/>
              <w:lang w:val="en-US"/>
            </w:rPr>
          </w:rPrChange>
        </w:rPr>
        <w:t xml:space="preserve">        </w:t>
      </w:r>
      <w:r w:rsidRPr="5025E380">
        <w:rPr>
          <w:rFonts w:ascii="Arial" w:hAnsi="Arial"/>
          <w:color w:val="0000FF"/>
          <w:sz w:val="19"/>
          <w:highlight w:val="white"/>
          <w:rPrChange w:id="197" w:author="Unkown One" w:date="2017-02-13T14:22:00Z">
            <w:rPr>
              <w:rFonts w:ascii="Arial" w:hAnsi="Arial" w:cs="Arial"/>
              <w:color w:val="0000FF"/>
              <w:sz w:val="19"/>
              <w:szCs w:val="19"/>
              <w:highlight w:val="white"/>
              <w:lang w:val="en-US"/>
            </w:rPr>
          </w:rPrChange>
        </w:rPr>
        <w:t>public</w:t>
      </w:r>
      <w:r w:rsidRPr="5025E380">
        <w:rPr>
          <w:rFonts w:ascii="Arial" w:hAnsi="Arial"/>
          <w:color w:val="000000" w:themeColor="text1"/>
          <w:sz w:val="19"/>
          <w:highlight w:val="white"/>
          <w:rPrChange w:id="198" w:author="Unkown One" w:date="2017-02-13T14:22:00Z">
            <w:rPr>
              <w:rFonts w:ascii="Arial" w:hAnsi="Arial" w:cs="Arial"/>
              <w:color w:val="000000"/>
              <w:sz w:val="19"/>
              <w:szCs w:val="19"/>
              <w:highlight w:val="white"/>
              <w:lang w:val="en-US"/>
            </w:rPr>
          </w:rPrChange>
        </w:rPr>
        <w:t xml:space="preserve"> </w:t>
      </w:r>
      <w:r w:rsidRPr="5025E380">
        <w:rPr>
          <w:rFonts w:ascii="Arial" w:hAnsi="Arial"/>
          <w:color w:val="0000FF"/>
          <w:sz w:val="19"/>
          <w:highlight w:val="white"/>
          <w:rPrChange w:id="199" w:author="Unkown One" w:date="2017-02-13T14:22:00Z">
            <w:rPr>
              <w:rFonts w:ascii="Arial" w:hAnsi="Arial" w:cs="Arial"/>
              <w:color w:val="0000FF"/>
              <w:sz w:val="19"/>
              <w:szCs w:val="19"/>
              <w:highlight w:val="white"/>
              <w:lang w:val="en-US"/>
            </w:rPr>
          </w:rPrChange>
        </w:rPr>
        <w:t>void</w:t>
      </w:r>
      <w:r w:rsidRPr="5025E380">
        <w:rPr>
          <w:rFonts w:ascii="Arial" w:hAnsi="Arial"/>
          <w:color w:val="000000" w:themeColor="text1"/>
          <w:sz w:val="19"/>
          <w:highlight w:val="white"/>
          <w:rPrChange w:id="200" w:author="Unkown One" w:date="2017-02-13T14:22:00Z">
            <w:rPr>
              <w:rFonts w:ascii="Arial" w:hAnsi="Arial" w:cs="Arial"/>
              <w:color w:val="000000"/>
              <w:sz w:val="19"/>
              <w:szCs w:val="19"/>
              <w:highlight w:val="white"/>
              <w:lang w:val="en-US"/>
            </w:rPr>
          </w:rPrChange>
        </w:rPr>
        <w:t xml:space="preserve"> ClearBet()</w:t>
      </w:r>
    </w:p>
    <w:p w14:paraId="52B81088" w14:textId="77777777" w:rsidR="00DF4B1A" w:rsidRPr="00E43BA6" w:rsidRDefault="00DF4B1A" w:rsidP="00DF4B1A">
      <w:pPr>
        <w:rPr>
          <w:rFonts w:ascii="Arial" w:hAnsi="Arial"/>
          <w:color w:val="000000" w:themeColor="text1"/>
          <w:sz w:val="19"/>
          <w:highlight w:val="white"/>
          <w:rPrChange w:id="201"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02" w:author="Unkown One" w:date="2017-02-13T14:22:00Z">
            <w:rPr>
              <w:rFonts w:ascii="Arial" w:hAnsi="Arial" w:cs="Arial"/>
              <w:color w:val="000000"/>
              <w:sz w:val="19"/>
              <w:szCs w:val="19"/>
              <w:highlight w:val="white"/>
              <w:lang w:val="en-US"/>
            </w:rPr>
          </w:rPrChange>
        </w:rPr>
        <w:t xml:space="preserve">        </w:t>
      </w:r>
      <w:r w:rsidRPr="5025E380">
        <w:rPr>
          <w:rFonts w:ascii="Arial" w:hAnsi="Arial"/>
          <w:color w:val="000000" w:themeColor="text1"/>
          <w:sz w:val="19"/>
          <w:highlight w:val="white"/>
          <w:rPrChange w:id="203" w:author="Unkown One" w:date="2017-02-13T14:22:00Z">
            <w:rPr>
              <w:rFonts w:ascii="Arial" w:hAnsi="Arial" w:cs="Arial"/>
              <w:color w:val="000000"/>
              <w:sz w:val="19"/>
              <w:szCs w:val="19"/>
              <w:highlight w:val="white"/>
            </w:rPr>
          </w:rPrChange>
        </w:rPr>
        <w:t>{</w:t>
      </w:r>
    </w:p>
    <w:p w14:paraId="52B81089" w14:textId="77777777" w:rsidR="00DF4B1A" w:rsidRPr="00E43BA6" w:rsidRDefault="00DF4B1A" w:rsidP="00DF4B1A">
      <w:pPr>
        <w:rPr>
          <w:rFonts w:ascii="Arial" w:hAnsi="Arial"/>
          <w:color w:val="000000" w:themeColor="text1"/>
          <w:sz w:val="19"/>
          <w:highlight w:val="white"/>
          <w:rPrChange w:id="204"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05"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//Maak de weddenschap leeg.</w:t>
      </w:r>
    </w:p>
    <w:p w14:paraId="52B8108A" w14:textId="77777777"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14:paraId="52B8108B" w14:textId="77777777" w:rsidR="00DF4B1A" w:rsidRPr="00E43BA6" w:rsidRDefault="00DF4B1A" w:rsidP="00DF4B1A">
      <w:pPr>
        <w:rPr>
          <w:rFonts w:ascii="Arial" w:hAnsi="Arial"/>
          <w:color w:val="000000" w:themeColor="text1"/>
          <w:sz w:val="19"/>
          <w:highlight w:val="white"/>
          <w:rPrChange w:id="206"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07" w:author="Unkown One" w:date="2017-02-13T14:22:00Z">
            <w:rPr>
              <w:rFonts w:ascii="Arial" w:hAnsi="Arial" w:cs="Arial"/>
              <w:color w:val="000000"/>
              <w:sz w:val="19"/>
              <w:szCs w:val="19"/>
              <w:highlight w:val="white"/>
            </w:rPr>
          </w:rPrChange>
        </w:rPr>
        <w:t xml:space="preserve">        }</w:t>
      </w:r>
    </w:p>
    <w:p w14:paraId="52B8108C" w14:textId="77777777" w:rsidR="00DF4B1A" w:rsidRPr="00E43BA6" w:rsidRDefault="00DF4B1A" w:rsidP="00DF4B1A">
      <w:pPr>
        <w:rPr>
          <w:rFonts w:ascii="Arial" w:hAnsi="Arial" w:cs="Arial"/>
          <w:color w:val="000000"/>
          <w:sz w:val="19"/>
          <w:szCs w:val="19"/>
          <w:highlight w:val="white"/>
        </w:rPr>
      </w:pPr>
    </w:p>
    <w:p w14:paraId="52B8108D" w14:textId="77777777" w:rsidR="00DF4B1A" w:rsidRPr="00E43BA6" w:rsidRDefault="00DF4B1A" w:rsidP="00DF4B1A">
      <w:pPr>
        <w:rPr>
          <w:rFonts w:ascii="Arial" w:hAnsi="Arial"/>
          <w:color w:val="000000" w:themeColor="text1"/>
          <w:sz w:val="19"/>
          <w:highlight w:val="white"/>
          <w:rPrChange w:id="208"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09" w:author="Unkown One" w:date="2017-02-13T14:22:00Z">
            <w:rPr>
              <w:rFonts w:ascii="Arial" w:hAnsi="Arial" w:cs="Arial"/>
              <w:color w:val="000000"/>
              <w:sz w:val="19"/>
              <w:szCs w:val="19"/>
              <w:highlight w:val="white"/>
            </w:rPr>
          </w:rPrChange>
        </w:rPr>
        <w:t xml:space="preserve">        </w:t>
      </w:r>
      <w:r w:rsidRPr="00E43BA6">
        <w:rPr>
          <w:rFonts w:ascii="Arial" w:hAnsi="Arial" w:cs="Arial"/>
          <w:color w:val="0000FF"/>
          <w:sz w:val="19"/>
          <w:szCs w:val="19"/>
          <w:highlight w:val="white"/>
        </w:rPr>
        <w:t>public</w:t>
      </w:r>
      <w:r w:rsidRPr="5025E380">
        <w:rPr>
          <w:rFonts w:ascii="Arial" w:hAnsi="Arial"/>
          <w:color w:val="000000" w:themeColor="text1"/>
          <w:sz w:val="19"/>
          <w:highlight w:val="white"/>
          <w:rPrChange w:id="210" w:author="Unkown One" w:date="2017-02-13T14:22:00Z">
            <w:rPr>
              <w:rFonts w:ascii="Arial" w:hAnsi="Arial" w:cs="Arial"/>
              <w:color w:val="000000"/>
              <w:sz w:val="19"/>
              <w:szCs w:val="19"/>
              <w:highlight w:val="white"/>
            </w:rPr>
          </w:rPrChange>
        </w:rPr>
        <w:t xml:space="preserve"> </w:t>
      </w:r>
      <w:r w:rsidRPr="00E43BA6">
        <w:rPr>
          <w:rFonts w:ascii="Arial" w:hAnsi="Arial" w:cs="Arial"/>
          <w:color w:val="0000FF"/>
          <w:sz w:val="19"/>
          <w:szCs w:val="19"/>
          <w:highlight w:val="white"/>
        </w:rPr>
        <w:t>void</w:t>
      </w:r>
      <w:r w:rsidRPr="5025E380">
        <w:rPr>
          <w:rFonts w:ascii="Arial" w:hAnsi="Arial"/>
          <w:color w:val="000000" w:themeColor="text1"/>
          <w:sz w:val="19"/>
          <w:highlight w:val="white"/>
          <w:rPrChange w:id="211" w:author="Unkown One" w:date="2017-02-13T14:22:00Z">
            <w:rPr>
              <w:rFonts w:ascii="Arial" w:hAnsi="Arial" w:cs="Arial"/>
              <w:color w:val="000000"/>
              <w:sz w:val="19"/>
              <w:szCs w:val="19"/>
              <w:highlight w:val="white"/>
            </w:rPr>
          </w:rPrChange>
        </w:rPr>
        <w:t xml:space="preserve"> Collect(</w:t>
      </w:r>
      <w:r w:rsidRPr="00E43BA6">
        <w:rPr>
          <w:rFonts w:ascii="Arial" w:hAnsi="Arial" w:cs="Arial"/>
          <w:color w:val="0000FF"/>
          <w:sz w:val="19"/>
          <w:szCs w:val="19"/>
          <w:highlight w:val="white"/>
        </w:rPr>
        <w:t>int</w:t>
      </w:r>
      <w:r w:rsidRPr="5025E380">
        <w:rPr>
          <w:rFonts w:ascii="Arial" w:hAnsi="Arial"/>
          <w:color w:val="000000" w:themeColor="text1"/>
          <w:sz w:val="19"/>
          <w:highlight w:val="white"/>
          <w:rPrChange w:id="212" w:author="Unkown One" w:date="2017-02-13T14:22:00Z">
            <w:rPr>
              <w:rFonts w:ascii="Arial" w:hAnsi="Arial" w:cs="Arial"/>
              <w:color w:val="000000"/>
              <w:sz w:val="19"/>
              <w:szCs w:val="19"/>
              <w:highlight w:val="white"/>
            </w:rPr>
          </w:rPrChange>
        </w:rPr>
        <w:t xml:space="preserve"> Winner)</w:t>
      </w:r>
    </w:p>
    <w:p w14:paraId="52B8108E" w14:textId="77777777" w:rsidR="00DF4B1A" w:rsidRPr="00E43BA6" w:rsidRDefault="00DF4B1A" w:rsidP="00DF4B1A">
      <w:pPr>
        <w:rPr>
          <w:rFonts w:ascii="Arial" w:hAnsi="Arial"/>
          <w:color w:val="000000" w:themeColor="text1"/>
          <w:sz w:val="19"/>
          <w:highlight w:val="white"/>
          <w:rPrChange w:id="213"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14" w:author="Unkown One" w:date="2017-02-13T14:22:00Z">
            <w:rPr>
              <w:rFonts w:ascii="Arial" w:hAnsi="Arial" w:cs="Arial"/>
              <w:color w:val="000000"/>
              <w:sz w:val="19"/>
              <w:szCs w:val="19"/>
              <w:highlight w:val="white"/>
            </w:rPr>
          </w:rPrChange>
        </w:rPr>
        <w:t xml:space="preserve">        {</w:t>
      </w:r>
    </w:p>
    <w:p w14:paraId="52B8108F" w14:textId="77777777"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//Betaal mijn weddenschap uit.</w:t>
      </w:r>
    </w:p>
    <w:p w14:paraId="52B81090" w14:textId="77777777"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//Maak mijn weddenschap leeg.</w:t>
      </w:r>
    </w:p>
    <w:p w14:paraId="52B81091" w14:textId="77777777"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//Werk mijn labels bij.</w:t>
      </w:r>
    </w:p>
    <w:p w14:paraId="52B81092" w14:textId="77777777" w:rsidR="00DF4B1A" w:rsidRPr="00E43BA6" w:rsidRDefault="00DF4B1A" w:rsidP="00DF4B1A">
      <w:pPr>
        <w:rPr>
          <w:rFonts w:ascii="Arial" w:hAnsi="Arial"/>
          <w:color w:val="000000" w:themeColor="text1"/>
          <w:sz w:val="19"/>
          <w:highlight w:val="white"/>
          <w:rPrChange w:id="215"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16" w:author="Unkown One" w:date="2017-02-13T14:22:00Z">
            <w:rPr>
              <w:rFonts w:ascii="Arial" w:hAnsi="Arial" w:cs="Arial"/>
              <w:color w:val="000000"/>
              <w:sz w:val="19"/>
              <w:szCs w:val="19"/>
              <w:highlight w:val="white"/>
            </w:rPr>
          </w:rPrChange>
        </w:rPr>
        <w:t xml:space="preserve">        }</w:t>
      </w:r>
    </w:p>
    <w:p w14:paraId="52B81093" w14:textId="77777777" w:rsidR="00DF4B1A" w:rsidRPr="00E43BA6" w:rsidRDefault="00DF4B1A" w:rsidP="00DF4B1A">
      <w:pPr>
        <w:rPr>
          <w:rFonts w:ascii="Arial" w:hAnsi="Arial" w:cs="Arial"/>
          <w:color w:val="000000"/>
          <w:sz w:val="19"/>
          <w:szCs w:val="19"/>
          <w:highlight w:val="white"/>
        </w:rPr>
      </w:pPr>
    </w:p>
    <w:p w14:paraId="52B81094" w14:textId="77777777" w:rsidR="00DF4B1A" w:rsidRPr="00E43BA6" w:rsidRDefault="00DF4B1A" w:rsidP="00DF4B1A">
      <w:pPr>
        <w:rPr>
          <w:rFonts w:ascii="Arial" w:hAnsi="Arial"/>
          <w:color w:val="000000" w:themeColor="text1"/>
          <w:sz w:val="19"/>
          <w:highlight w:val="white"/>
          <w:rPrChange w:id="217"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18" w:author="Unkown One" w:date="2017-02-13T14:22:00Z">
            <w:rPr>
              <w:rFonts w:ascii="Arial" w:hAnsi="Arial" w:cs="Arial"/>
              <w:color w:val="000000"/>
              <w:sz w:val="19"/>
              <w:szCs w:val="19"/>
              <w:highlight w:val="white"/>
            </w:rPr>
          </w:rPrChange>
        </w:rPr>
        <w:t xml:space="preserve">    }</w:t>
      </w:r>
    </w:p>
    <w:p w14:paraId="52B81095" w14:textId="77777777" w:rsidR="00DF4B1A" w:rsidRPr="00E43BA6" w:rsidRDefault="00DF4B1A" w:rsidP="00DF4B1A">
      <w:pPr>
        <w:rPr>
          <w:rFonts w:ascii="Arial" w:hAnsi="Arial" w:cs="Arial"/>
          <w:color w:val="000000"/>
          <w:sz w:val="19"/>
          <w:szCs w:val="19"/>
          <w:highlight w:val="white"/>
        </w:rPr>
      </w:pPr>
    </w:p>
    <w:p w14:paraId="52B81096" w14:textId="77777777" w:rsidR="00DF4B1A" w:rsidRPr="00E43BA6" w:rsidRDefault="00DF4B1A" w:rsidP="00DF4B1A">
      <w:pPr>
        <w:rPr>
          <w:rFonts w:ascii="Arial" w:hAnsi="Arial" w:cs="Arial"/>
          <w:color w:val="000000"/>
          <w:sz w:val="19"/>
          <w:szCs w:val="19"/>
          <w:highlight w:val="white"/>
        </w:rPr>
      </w:pPr>
    </w:p>
    <w:p w14:paraId="52B81097" w14:textId="77777777" w:rsidR="00DF4B1A" w:rsidRPr="00E43BA6" w:rsidRDefault="00DF4B1A" w:rsidP="00DF4B1A">
      <w:pPr>
        <w:rPr>
          <w:rFonts w:ascii="Arial" w:hAnsi="Arial" w:cs="Arial"/>
          <w:sz w:val="24"/>
          <w:szCs w:val="24"/>
        </w:rPr>
      </w:pPr>
      <w:r w:rsidRPr="00E43BA6">
        <w:rPr>
          <w:rFonts w:ascii="Arial" w:hAnsi="Arial" w:cs="Arial"/>
          <w:sz w:val="24"/>
          <w:szCs w:val="24"/>
        </w:rPr>
        <w:br w:type="page"/>
      </w:r>
    </w:p>
    <w:p w14:paraId="52B81098" w14:textId="77777777" w:rsidR="00DF4B1A" w:rsidRPr="00E43BA6" w:rsidRDefault="00DF4B1A" w:rsidP="5025E380">
      <w:pPr>
        <w:pStyle w:val="Kop2"/>
        <w:numPr>
          <w:ilvl w:val="1"/>
          <w:numId w:val="0"/>
        </w:numPr>
        <w:ind w:left="1418" w:hanging="1418"/>
        <w:rPr>
          <w:rFonts w:ascii="Arial" w:hAnsi="Arial" w:cs="Arial"/>
        </w:rPr>
        <w:pPrChange w:id="219" w:author="Unkown One" w:date="2017-02-13T14:22:00Z">
          <w:pPr>
            <w:pStyle w:val="Kop2"/>
            <w:numPr>
              <w:ilvl w:val="0"/>
              <w:numId w:val="0"/>
            </w:numPr>
            <w:tabs>
              <w:tab w:val="clear" w:pos="1418"/>
            </w:tabs>
          </w:pPr>
        </w:pPrChange>
      </w:pPr>
      <w:bookmarkStart w:id="220" w:name="_Toc410936997"/>
      <w:bookmarkStart w:id="221" w:name="_Toc474265446"/>
      <w:r w:rsidRPr="00E43BA6">
        <w:rPr>
          <w:rFonts w:ascii="Arial" w:hAnsi="Arial" w:cs="Arial"/>
        </w:rPr>
        <w:lastRenderedPageBreak/>
        <w:t>5.3 De klasse Bet</w:t>
      </w:r>
      <w:bookmarkEnd w:id="220"/>
      <w:bookmarkEnd w:id="221"/>
    </w:p>
    <w:p w14:paraId="52B81099" w14:textId="77777777"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71552" behindDoc="0" locked="0" layoutInCell="1" allowOverlap="1" wp14:anchorId="52B8116D" wp14:editId="52B8116E">
                <wp:simplePos x="0" y="0"/>
                <wp:positionH relativeFrom="margin">
                  <wp:posOffset>3062605</wp:posOffset>
                </wp:positionH>
                <wp:positionV relativeFrom="paragraph">
                  <wp:posOffset>177528</wp:posOffset>
                </wp:positionV>
                <wp:extent cx="2674620" cy="1112520"/>
                <wp:effectExtent l="1733550" t="0" r="30480" b="11430"/>
                <wp:wrapNone/>
                <wp:docPr id="304" name="Ovale toelichting 304"/>
                <wp:cNvGraphicFramePr/>
                <a:graphic xmlns:a="http://schemas.openxmlformats.org/drawingml/2006/main">
                  <a:graphicData uri="http://schemas.microsoft.com/office/word/2010/wordprocessingShape">
                    <wps:wsp>
                      <wps:cNvSpPr/>
                      <wps:spPr>
                        <a:xfrm>
                          <a:off x="0" y="0"/>
                          <a:ext cx="2674620" cy="1112520"/>
                        </a:xfrm>
                        <a:prstGeom prst="wedgeEllipseCallout">
                          <a:avLst>
                            <a:gd name="adj1" fmla="val -114857"/>
                            <a:gd name="adj2" fmla="val 16653"/>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8119B" w14:textId="77777777" w:rsidR="00DF4B1A" w:rsidRPr="005F454C" w:rsidRDefault="00DF4B1A" w:rsidP="00DF4B1A">
                            <w:pPr>
                              <w:rPr>
                                <w:sz w:val="18"/>
                                <w:szCs w:val="18"/>
                              </w:rPr>
                            </w:pPr>
                            <w:r>
                              <w:rPr>
                                <w:sz w:val="18"/>
                                <w:szCs w:val="18"/>
                              </w:rPr>
                              <w:t>Tip: Instantieer Bet in de Guy klasse. Guy zal het this-keyword gebruiken voor een referentie naar zijn weddenschap.</w:t>
                            </w:r>
                          </w:p>
                          <w:p w14:paraId="52B8119C" w14:textId="77777777" w:rsidR="00DF4B1A" w:rsidRDefault="00DF4B1A"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116D" id="Ovale toelichting 304" o:spid="_x0000_s1037" type="#_x0000_t63" style="position:absolute;margin-left:241.15pt;margin-top:14pt;width:210.6pt;height:8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" adj="-14009,14397" fillcolor="#548dd4 [1951]" strokecolor="#710309 [1604]" strokeweight="2pt">
                <v:textbox>
                  <w:txbxContent>
                    <w:p w14:paraId="52B8119B" w14:textId="77777777" w:rsidR="00DF4B1A" w:rsidRPr="005F454C" w:rsidRDefault="00DF4B1A" w:rsidP="00DF4B1A">
                      <w:pPr>
                        <w:rPr>
                          <w:sz w:val="18"/>
                          <w:szCs w:val="18"/>
                        </w:rPr>
                      </w:pPr>
                      <w:r>
                        <w:rPr>
                          <w:sz w:val="18"/>
                          <w:szCs w:val="18"/>
                        </w:rPr>
                        <w:t>Tip: Instantieer Bet in de Guy klasse. Guy zal het this-keyword gebruiken voor een referentie naar zijn weddenschap.</w:t>
                      </w:r>
                    </w:p>
                    <w:p w14:paraId="52B8119C" w14:textId="77777777" w:rsidR="00DF4B1A" w:rsidRDefault="00DF4B1A" w:rsidP="00DF4B1A">
                      <w:pPr>
                        <w:jc w:val="center"/>
                      </w:pPr>
                    </w:p>
                  </w:txbxContent>
                </v:textbox>
                <w10:wrap anchorx="margin"/>
              </v:shape>
            </w:pict>
          </mc:Fallback>
        </mc:AlternateContent>
      </w:r>
      <w:r w:rsidRPr="00E43BA6">
        <w:rPr>
          <w:rFonts w:ascii="Arial" w:hAnsi="Arial" w:cs="Arial"/>
          <w:noProof/>
        </w:rPr>
        <w:drawing>
          <wp:inline distT="0" distB="0" distL="0" distR="0" wp14:anchorId="52B8116F" wp14:editId="52B81170">
            <wp:extent cx="1333500" cy="1285875"/>
            <wp:effectExtent l="0" t="0" r="0" b="952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33500" cy="1285875"/>
                    </a:xfrm>
                    <a:prstGeom prst="rect">
                      <a:avLst/>
                    </a:prstGeom>
                  </pic:spPr>
                </pic:pic>
              </a:graphicData>
            </a:graphic>
          </wp:inline>
        </w:drawing>
      </w:r>
    </w:p>
    <w:p w14:paraId="52B8109A" w14:textId="77777777" w:rsidR="00DF4B1A" w:rsidRPr="00E43BA6" w:rsidRDefault="00DF4B1A" w:rsidP="00DF4B1A">
      <w:pPr>
        <w:rPr>
          <w:rFonts w:ascii="Arial" w:hAnsi="Arial"/>
          <w:color w:val="000000" w:themeColor="text1"/>
          <w:sz w:val="19"/>
          <w:highlight w:val="white"/>
          <w:rPrChange w:id="222" w:author="Unkown One" w:date="2017-02-13T14:22:00Z">
            <w:rPr>
              <w:rFonts w:ascii="Arial" w:hAnsi="Arial" w:cs="Arial"/>
              <w:color w:val="000000"/>
              <w:sz w:val="19"/>
              <w:szCs w:val="19"/>
              <w:highlight w:val="white"/>
            </w:rPr>
          </w:rPrChange>
        </w:rPr>
      </w:pPr>
      <w:r w:rsidRPr="00E43BA6">
        <w:rPr>
          <w:rFonts w:ascii="Arial" w:hAnsi="Arial" w:cs="Arial"/>
          <w:color w:val="0000FF"/>
          <w:sz w:val="19"/>
          <w:szCs w:val="19"/>
          <w:highlight w:val="white"/>
        </w:rPr>
        <w:t>Public class</w:t>
      </w:r>
      <w:r w:rsidRPr="5025E380">
        <w:rPr>
          <w:rFonts w:ascii="Arial" w:hAnsi="Arial"/>
          <w:color w:val="000000" w:themeColor="text1"/>
          <w:sz w:val="19"/>
          <w:highlight w:val="white"/>
          <w:rPrChange w:id="223" w:author="Unkown One" w:date="2017-02-13T14:22:00Z">
            <w:rPr>
              <w:rFonts w:ascii="Arial" w:hAnsi="Arial" w:cs="Arial"/>
              <w:color w:val="000000"/>
              <w:sz w:val="19"/>
              <w:szCs w:val="19"/>
              <w:highlight w:val="white"/>
            </w:rPr>
          </w:rPrChange>
        </w:rPr>
        <w:t xml:space="preserve"> </w:t>
      </w:r>
      <w:r w:rsidRPr="00E43BA6">
        <w:rPr>
          <w:rFonts w:ascii="Arial" w:hAnsi="Arial" w:cs="Arial"/>
          <w:color w:val="2B91AF"/>
          <w:sz w:val="19"/>
          <w:szCs w:val="19"/>
          <w:highlight w:val="white"/>
        </w:rPr>
        <w:t>Bet</w:t>
      </w:r>
    </w:p>
    <w:p w14:paraId="52B8109B" w14:textId="77777777" w:rsidR="00DF4B1A" w:rsidRPr="00E43BA6" w:rsidRDefault="00DF4B1A" w:rsidP="00DF4B1A">
      <w:pPr>
        <w:rPr>
          <w:rFonts w:ascii="Arial" w:hAnsi="Arial"/>
          <w:color w:val="000000" w:themeColor="text1"/>
          <w:sz w:val="19"/>
          <w:highlight w:val="white"/>
          <w:rPrChange w:id="224"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25" w:author="Unkown One" w:date="2017-02-13T14:22:00Z">
            <w:rPr>
              <w:rFonts w:ascii="Arial" w:hAnsi="Arial" w:cs="Arial"/>
              <w:color w:val="000000"/>
              <w:sz w:val="19"/>
              <w:szCs w:val="19"/>
              <w:highlight w:val="white"/>
            </w:rPr>
          </w:rPrChange>
        </w:rPr>
        <w:t xml:space="preserve">    {</w:t>
      </w:r>
    </w:p>
    <w:p w14:paraId="52B8109C" w14:textId="77777777" w:rsidR="00DF4B1A" w:rsidRPr="00E43BA6" w:rsidRDefault="00DF4B1A" w:rsidP="00DF4B1A">
      <w:pPr>
        <w:rPr>
          <w:rFonts w:ascii="Arial" w:hAnsi="Arial"/>
          <w:color w:val="000000" w:themeColor="text1"/>
          <w:sz w:val="19"/>
          <w:highlight w:val="white"/>
          <w:rPrChange w:id="226"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27" w:author="Unkown One" w:date="2017-02-13T14:22:00Z">
            <w:rPr>
              <w:rFonts w:ascii="Arial" w:hAnsi="Arial" w:cs="Arial"/>
              <w:color w:val="000000"/>
              <w:sz w:val="19"/>
              <w:szCs w:val="19"/>
              <w:highlight w:val="white"/>
            </w:rPr>
          </w:rPrChange>
        </w:rPr>
        <w:t xml:space="preserve">        </w:t>
      </w:r>
      <w:r w:rsidRPr="00E43BA6">
        <w:rPr>
          <w:rFonts w:ascii="Arial" w:hAnsi="Arial" w:cs="Arial"/>
          <w:color w:val="0000FF"/>
          <w:sz w:val="19"/>
          <w:szCs w:val="19"/>
          <w:highlight w:val="white"/>
        </w:rPr>
        <w:t>public</w:t>
      </w:r>
      <w:r w:rsidRPr="5025E380">
        <w:rPr>
          <w:rFonts w:ascii="Arial" w:hAnsi="Arial"/>
          <w:color w:val="000000" w:themeColor="text1"/>
          <w:sz w:val="19"/>
          <w:highlight w:val="white"/>
          <w:rPrChange w:id="228" w:author="Unkown One" w:date="2017-02-13T14:22:00Z">
            <w:rPr>
              <w:rFonts w:ascii="Arial" w:hAnsi="Arial" w:cs="Arial"/>
              <w:color w:val="000000"/>
              <w:sz w:val="19"/>
              <w:szCs w:val="19"/>
              <w:highlight w:val="white"/>
            </w:rPr>
          </w:rPrChange>
        </w:rPr>
        <w:t xml:space="preserve"> </w:t>
      </w:r>
      <w:r w:rsidRPr="00E43BA6">
        <w:rPr>
          <w:rFonts w:ascii="Arial" w:hAnsi="Arial" w:cs="Arial"/>
          <w:color w:val="0000FF"/>
          <w:sz w:val="19"/>
          <w:szCs w:val="19"/>
          <w:highlight w:val="white"/>
        </w:rPr>
        <w:t>int</w:t>
      </w:r>
      <w:r w:rsidRPr="5025E380">
        <w:rPr>
          <w:rFonts w:ascii="Arial" w:hAnsi="Arial"/>
          <w:color w:val="000000" w:themeColor="text1"/>
          <w:sz w:val="19"/>
          <w:highlight w:val="white"/>
          <w:rPrChange w:id="229" w:author="Unkown One" w:date="2017-02-13T14:22:00Z">
            <w:rPr>
              <w:rFonts w:ascii="Arial" w:hAnsi="Arial" w:cs="Arial"/>
              <w:color w:val="000000"/>
              <w:sz w:val="19"/>
              <w:szCs w:val="19"/>
              <w:highlight w:val="white"/>
            </w:rPr>
          </w:rPrChange>
        </w:rPr>
        <w:t xml:space="preserve"> Amount;   </w:t>
      </w:r>
      <w:r w:rsidRPr="00E43BA6">
        <w:rPr>
          <w:rFonts w:ascii="Arial" w:hAnsi="Arial" w:cs="Arial"/>
          <w:color w:val="008000"/>
          <w:sz w:val="19"/>
          <w:szCs w:val="19"/>
          <w:highlight w:val="white"/>
        </w:rPr>
        <w:t>//Het bedrag van de weddenschap.</w:t>
      </w:r>
    </w:p>
    <w:p w14:paraId="52B8109D" w14:textId="77777777" w:rsidR="00DF4B1A" w:rsidRPr="00E43BA6" w:rsidRDefault="00DF4B1A" w:rsidP="00DF4B1A">
      <w:pPr>
        <w:rPr>
          <w:rFonts w:ascii="Arial" w:hAnsi="Arial"/>
          <w:color w:val="000000" w:themeColor="text1"/>
          <w:sz w:val="19"/>
          <w:highlight w:val="white"/>
          <w:rPrChange w:id="230"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31" w:author="Unkown One" w:date="2017-02-13T14:22:00Z">
            <w:rPr>
              <w:rFonts w:ascii="Arial" w:hAnsi="Arial" w:cs="Arial"/>
              <w:color w:val="000000"/>
              <w:sz w:val="19"/>
              <w:szCs w:val="19"/>
              <w:highlight w:val="white"/>
            </w:rPr>
          </w:rPrChange>
        </w:rPr>
        <w:t xml:space="preserve">        </w:t>
      </w:r>
      <w:r w:rsidRPr="00E43BA6">
        <w:rPr>
          <w:rFonts w:ascii="Arial" w:hAnsi="Arial" w:cs="Arial"/>
          <w:color w:val="0000FF"/>
          <w:sz w:val="19"/>
          <w:szCs w:val="19"/>
          <w:highlight w:val="white"/>
        </w:rPr>
        <w:t>public</w:t>
      </w:r>
      <w:r w:rsidRPr="5025E380">
        <w:rPr>
          <w:rFonts w:ascii="Arial" w:hAnsi="Arial"/>
          <w:color w:val="000000" w:themeColor="text1"/>
          <w:sz w:val="19"/>
          <w:highlight w:val="white"/>
          <w:rPrChange w:id="232" w:author="Unkown One" w:date="2017-02-13T14:22:00Z">
            <w:rPr>
              <w:rFonts w:ascii="Arial" w:hAnsi="Arial" w:cs="Arial"/>
              <w:color w:val="000000"/>
              <w:sz w:val="19"/>
              <w:szCs w:val="19"/>
              <w:highlight w:val="white"/>
            </w:rPr>
          </w:rPrChange>
        </w:rPr>
        <w:t xml:space="preserve"> </w:t>
      </w:r>
      <w:r w:rsidRPr="00E43BA6">
        <w:rPr>
          <w:rFonts w:ascii="Arial" w:hAnsi="Arial" w:cs="Arial"/>
          <w:color w:val="0000FF"/>
          <w:sz w:val="19"/>
          <w:szCs w:val="19"/>
          <w:highlight w:val="white"/>
        </w:rPr>
        <w:t>int</w:t>
      </w:r>
      <w:r w:rsidRPr="5025E380">
        <w:rPr>
          <w:rFonts w:ascii="Arial" w:hAnsi="Arial"/>
          <w:color w:val="000000" w:themeColor="text1"/>
          <w:sz w:val="19"/>
          <w:highlight w:val="white"/>
          <w:rPrChange w:id="233" w:author="Unkown One" w:date="2017-02-13T14:22:00Z">
            <w:rPr>
              <w:rFonts w:ascii="Arial" w:hAnsi="Arial" w:cs="Arial"/>
              <w:color w:val="000000"/>
              <w:sz w:val="19"/>
              <w:szCs w:val="19"/>
              <w:highlight w:val="white"/>
            </w:rPr>
          </w:rPrChange>
        </w:rPr>
        <w:t xml:space="preserve"> Dog;      </w:t>
      </w:r>
      <w:r w:rsidRPr="00E43BA6">
        <w:rPr>
          <w:rFonts w:ascii="Arial" w:hAnsi="Arial" w:cs="Arial"/>
          <w:color w:val="008000"/>
          <w:sz w:val="19"/>
          <w:szCs w:val="19"/>
          <w:highlight w:val="white"/>
        </w:rPr>
        <w:t>//Het nummer van de hond waarop weddenschap is afgesloten.</w:t>
      </w:r>
    </w:p>
    <w:p w14:paraId="52B8109E" w14:textId="77777777" w:rsidR="00DF4B1A" w:rsidRPr="00E43BA6" w:rsidRDefault="00DF4B1A" w:rsidP="00DF4B1A">
      <w:pPr>
        <w:rPr>
          <w:rFonts w:ascii="Arial" w:hAnsi="Arial"/>
          <w:color w:val="000000" w:themeColor="text1"/>
          <w:sz w:val="19"/>
          <w:highlight w:val="white"/>
          <w:rPrChange w:id="234"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35" w:author="Unkown One" w:date="2017-02-13T14:22:00Z">
            <w:rPr>
              <w:rFonts w:ascii="Arial" w:hAnsi="Arial" w:cs="Arial"/>
              <w:color w:val="000000"/>
              <w:sz w:val="19"/>
              <w:szCs w:val="19"/>
              <w:highlight w:val="white"/>
            </w:rPr>
          </w:rPrChange>
        </w:rPr>
        <w:t xml:space="preserve">        </w:t>
      </w:r>
      <w:r w:rsidRPr="00E43BA6">
        <w:rPr>
          <w:rFonts w:ascii="Arial" w:hAnsi="Arial" w:cs="Arial"/>
          <w:color w:val="0000FF"/>
          <w:sz w:val="19"/>
          <w:szCs w:val="19"/>
          <w:highlight w:val="white"/>
        </w:rPr>
        <w:t>public</w:t>
      </w:r>
      <w:r w:rsidRPr="5025E380">
        <w:rPr>
          <w:rFonts w:ascii="Arial" w:hAnsi="Arial"/>
          <w:color w:val="000000" w:themeColor="text1"/>
          <w:sz w:val="19"/>
          <w:highlight w:val="white"/>
          <w:rPrChange w:id="236" w:author="Unkown One" w:date="2017-02-13T14:22:00Z">
            <w:rPr>
              <w:rFonts w:ascii="Arial" w:hAnsi="Arial" w:cs="Arial"/>
              <w:color w:val="000000"/>
              <w:sz w:val="19"/>
              <w:szCs w:val="19"/>
              <w:highlight w:val="white"/>
            </w:rPr>
          </w:rPrChange>
        </w:rPr>
        <w:t xml:space="preserve"> </w:t>
      </w:r>
      <w:r w:rsidRPr="00E43BA6">
        <w:rPr>
          <w:rFonts w:ascii="Arial" w:hAnsi="Arial" w:cs="Arial"/>
          <w:color w:val="2B91AF"/>
          <w:sz w:val="19"/>
          <w:szCs w:val="19"/>
          <w:highlight w:val="white"/>
        </w:rPr>
        <w:t>Guy</w:t>
      </w:r>
      <w:r w:rsidRPr="5025E380">
        <w:rPr>
          <w:rFonts w:ascii="Arial" w:hAnsi="Arial"/>
          <w:color w:val="000000" w:themeColor="text1"/>
          <w:sz w:val="19"/>
          <w:highlight w:val="white"/>
          <w:rPrChange w:id="237" w:author="Unkown One" w:date="2017-02-13T14:22:00Z">
            <w:rPr>
              <w:rFonts w:ascii="Arial" w:hAnsi="Arial" w:cs="Arial"/>
              <w:color w:val="000000"/>
              <w:sz w:val="19"/>
              <w:szCs w:val="19"/>
              <w:highlight w:val="white"/>
            </w:rPr>
          </w:rPrChange>
        </w:rPr>
        <w:t xml:space="preserve"> Bettor;   </w:t>
      </w:r>
      <w:r w:rsidRPr="00E43BA6">
        <w:rPr>
          <w:rFonts w:ascii="Arial" w:hAnsi="Arial" w:cs="Arial"/>
          <w:color w:val="008000"/>
          <w:sz w:val="19"/>
          <w:szCs w:val="19"/>
          <w:highlight w:val="white"/>
        </w:rPr>
        <w:t>//De gokker die gewed heeft.</w:t>
      </w:r>
    </w:p>
    <w:p w14:paraId="52B8109F" w14:textId="77777777" w:rsidR="00DF4B1A" w:rsidRPr="00E43BA6" w:rsidRDefault="00DF4B1A" w:rsidP="00DF4B1A">
      <w:pPr>
        <w:rPr>
          <w:rFonts w:ascii="Arial" w:hAnsi="Arial" w:cs="Arial"/>
          <w:color w:val="000000"/>
          <w:sz w:val="19"/>
          <w:szCs w:val="19"/>
          <w:highlight w:val="white"/>
        </w:rPr>
      </w:pPr>
    </w:p>
    <w:p w14:paraId="52B810A0" w14:textId="77777777" w:rsidR="00DF4B1A" w:rsidRPr="00E43BA6" w:rsidRDefault="00DF4B1A" w:rsidP="00DF4B1A">
      <w:pPr>
        <w:rPr>
          <w:rFonts w:ascii="Arial" w:hAnsi="Arial"/>
          <w:color w:val="000000" w:themeColor="text1"/>
          <w:sz w:val="19"/>
          <w:highlight w:val="white"/>
          <w:rPrChange w:id="238"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39" w:author="Unkown One" w:date="2017-02-13T14:22:00Z">
            <w:rPr>
              <w:rFonts w:ascii="Arial" w:hAnsi="Arial" w:cs="Arial"/>
              <w:color w:val="000000"/>
              <w:sz w:val="19"/>
              <w:szCs w:val="19"/>
              <w:highlight w:val="white"/>
            </w:rPr>
          </w:rPrChange>
        </w:rPr>
        <w:t xml:space="preserve">        </w:t>
      </w:r>
      <w:r w:rsidRPr="00E43BA6">
        <w:rPr>
          <w:rFonts w:ascii="Arial" w:hAnsi="Arial" w:cs="Arial"/>
          <w:color w:val="0000FF"/>
          <w:sz w:val="19"/>
          <w:szCs w:val="19"/>
          <w:highlight w:val="white"/>
        </w:rPr>
        <w:t>public</w:t>
      </w:r>
      <w:r w:rsidRPr="5025E380">
        <w:rPr>
          <w:rFonts w:ascii="Arial" w:hAnsi="Arial"/>
          <w:color w:val="000000" w:themeColor="text1"/>
          <w:sz w:val="19"/>
          <w:highlight w:val="white"/>
          <w:rPrChange w:id="240" w:author="Unkown One" w:date="2017-02-13T14:22:00Z">
            <w:rPr>
              <w:rFonts w:ascii="Arial" w:hAnsi="Arial" w:cs="Arial"/>
              <w:color w:val="000000"/>
              <w:sz w:val="19"/>
              <w:szCs w:val="19"/>
              <w:highlight w:val="white"/>
            </w:rPr>
          </w:rPrChange>
        </w:rPr>
        <w:t xml:space="preserve"> </w:t>
      </w:r>
      <w:r w:rsidRPr="00E43BA6">
        <w:rPr>
          <w:rFonts w:ascii="Arial" w:hAnsi="Arial" w:cs="Arial"/>
          <w:color w:val="2B91AF"/>
          <w:sz w:val="19"/>
          <w:szCs w:val="19"/>
          <w:highlight w:val="white"/>
        </w:rPr>
        <w:t>string</w:t>
      </w:r>
      <w:r w:rsidRPr="5025E380">
        <w:rPr>
          <w:rFonts w:ascii="Arial" w:hAnsi="Arial"/>
          <w:color w:val="000000" w:themeColor="text1"/>
          <w:sz w:val="19"/>
          <w:highlight w:val="white"/>
          <w:rPrChange w:id="241" w:author="Unkown One" w:date="2017-02-13T14:22:00Z">
            <w:rPr>
              <w:rFonts w:ascii="Arial" w:hAnsi="Arial" w:cs="Arial"/>
              <w:color w:val="000000"/>
              <w:sz w:val="19"/>
              <w:szCs w:val="19"/>
              <w:highlight w:val="white"/>
            </w:rPr>
          </w:rPrChange>
        </w:rPr>
        <w:t xml:space="preserve"> GetDescription()</w:t>
      </w:r>
    </w:p>
    <w:p w14:paraId="52B810A1" w14:textId="77777777" w:rsidR="00DF4B1A" w:rsidRPr="00E43BA6" w:rsidRDefault="00DF4B1A" w:rsidP="00DF4B1A">
      <w:pPr>
        <w:rPr>
          <w:rFonts w:ascii="Arial" w:hAnsi="Arial"/>
          <w:color w:val="000000" w:themeColor="text1"/>
          <w:sz w:val="19"/>
          <w:highlight w:val="white"/>
          <w:rPrChange w:id="242"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43" w:author="Unkown One" w:date="2017-02-13T14:22:00Z">
            <w:rPr>
              <w:rFonts w:ascii="Arial" w:hAnsi="Arial" w:cs="Arial"/>
              <w:color w:val="000000"/>
              <w:sz w:val="19"/>
              <w:szCs w:val="19"/>
              <w:highlight w:val="white"/>
            </w:rPr>
          </w:rPrChange>
        </w:rPr>
        <w:t xml:space="preserve">        {</w:t>
      </w:r>
    </w:p>
    <w:p w14:paraId="52B810A2" w14:textId="77777777" w:rsidR="00DF4B1A" w:rsidRPr="00E43BA6" w:rsidRDefault="00DF4B1A" w:rsidP="00DF4B1A">
      <w:pPr>
        <w:rPr>
          <w:rFonts w:ascii="Arial" w:hAnsi="Arial"/>
          <w:color w:val="000000" w:themeColor="text1"/>
          <w:sz w:val="19"/>
          <w:highlight w:val="white"/>
          <w:rPrChange w:id="244"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45"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//Retourneer een string die aangeeft wie de weddenschap heeft gedaan,</w:t>
      </w:r>
    </w:p>
    <w:p w14:paraId="52B810A3" w14:textId="77777777" w:rsidR="00DF4B1A" w:rsidRPr="00E43BA6" w:rsidRDefault="00DF4B1A" w:rsidP="00DF4B1A">
      <w:pPr>
        <w:rPr>
          <w:rFonts w:ascii="Arial" w:hAnsi="Arial"/>
          <w:color w:val="000000" w:themeColor="text1"/>
          <w:sz w:val="19"/>
          <w:highlight w:val="white"/>
          <w:rPrChange w:id="246"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47"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//voor welk bedrag er is gewed en op welke hond er is gewed.</w:t>
      </w:r>
    </w:p>
    <w:p w14:paraId="52B810A4" w14:textId="77777777" w:rsidR="00DF4B1A" w:rsidRPr="00E43BA6" w:rsidRDefault="00DF4B1A" w:rsidP="00DF4B1A">
      <w:pPr>
        <w:rPr>
          <w:rFonts w:ascii="Arial" w:hAnsi="Arial"/>
          <w:color w:val="000000" w:themeColor="text1"/>
          <w:sz w:val="19"/>
          <w:highlight w:val="white"/>
          <w:rPrChange w:id="248"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49"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//Bijv. “Sietse wedt 8 euro op hond 4”.</w:t>
      </w:r>
    </w:p>
    <w:p w14:paraId="52B810A5" w14:textId="77777777" w:rsidR="00DF4B1A" w:rsidRPr="00E43BA6" w:rsidRDefault="00DF4B1A" w:rsidP="00DF4B1A">
      <w:pPr>
        <w:rPr>
          <w:rFonts w:ascii="Arial" w:hAnsi="Arial"/>
          <w:color w:val="000000" w:themeColor="text1"/>
          <w:sz w:val="19"/>
          <w:highlight w:val="white"/>
          <w:rPrChange w:id="250"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51"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//Als het bedrag 0 is, is er geen weddenschap geplaatst.</w:t>
      </w:r>
    </w:p>
    <w:p w14:paraId="52B810A6" w14:textId="77777777" w:rsidR="00DF4B1A" w:rsidRPr="00E43BA6" w:rsidRDefault="00DF4B1A" w:rsidP="00DF4B1A">
      <w:pPr>
        <w:rPr>
          <w:rFonts w:ascii="Arial" w:hAnsi="Arial"/>
          <w:color w:val="000000" w:themeColor="text1"/>
          <w:sz w:val="19"/>
          <w:highlight w:val="white"/>
          <w:rPrChange w:id="252"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53"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//De string die dan geretourneerd wordt is bijv.</w:t>
      </w:r>
    </w:p>
    <w:p w14:paraId="52B810A7" w14:textId="77777777" w:rsidR="00DF4B1A" w:rsidRPr="00E43BA6" w:rsidRDefault="00DF4B1A" w:rsidP="00DF4B1A">
      <w:pPr>
        <w:rPr>
          <w:rFonts w:ascii="Arial" w:hAnsi="Arial"/>
          <w:color w:val="000000" w:themeColor="text1"/>
          <w:sz w:val="19"/>
          <w:highlight w:val="white"/>
          <w:rPrChange w:id="254"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55"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//“Sietse heeft geen weddenschap geplaatst.”)</w:t>
      </w:r>
    </w:p>
    <w:p w14:paraId="52B810A8" w14:textId="77777777" w:rsidR="00DF4B1A" w:rsidRPr="00E43BA6" w:rsidRDefault="00DF4B1A" w:rsidP="00DF4B1A">
      <w:pPr>
        <w:rPr>
          <w:rFonts w:ascii="Arial" w:hAnsi="Arial" w:cs="Arial"/>
          <w:color w:val="000000"/>
          <w:sz w:val="19"/>
          <w:szCs w:val="19"/>
          <w:highlight w:val="white"/>
        </w:rPr>
      </w:pPr>
    </w:p>
    <w:p w14:paraId="52B810A9" w14:textId="77777777" w:rsidR="00DF4B1A" w:rsidRPr="00E43BA6" w:rsidRDefault="00DF4B1A" w:rsidP="00DF4B1A">
      <w:pPr>
        <w:rPr>
          <w:rFonts w:ascii="Arial" w:hAnsi="Arial"/>
          <w:color w:val="000000" w:themeColor="text1"/>
          <w:sz w:val="19"/>
          <w:highlight w:val="white"/>
          <w:rPrChange w:id="256" w:author="Unkown One" w:date="2017-02-13T14:22:00Z">
            <w:rPr>
              <w:rFonts w:ascii="Arial" w:hAnsi="Arial" w:cs="Arial"/>
              <w:color w:val="000000"/>
              <w:sz w:val="19"/>
              <w:szCs w:val="19"/>
              <w:highlight w:val="white"/>
              <w:lang w:val="en-US"/>
            </w:rPr>
          </w:rPrChange>
        </w:rPr>
      </w:pPr>
      <w:r w:rsidRPr="5025E380">
        <w:rPr>
          <w:rFonts w:ascii="Arial" w:hAnsi="Arial"/>
          <w:color w:val="000000" w:themeColor="text1"/>
          <w:sz w:val="19"/>
          <w:highlight w:val="white"/>
          <w:rPrChange w:id="257" w:author="Unkown One" w:date="2017-02-13T14:22:00Z">
            <w:rPr>
              <w:rFonts w:ascii="Arial" w:hAnsi="Arial" w:cs="Arial"/>
              <w:color w:val="000000"/>
              <w:sz w:val="19"/>
              <w:szCs w:val="19"/>
              <w:highlight w:val="white"/>
            </w:rPr>
          </w:rPrChange>
        </w:rPr>
        <w:t xml:space="preserve">        </w:t>
      </w:r>
      <w:r w:rsidRPr="5025E380">
        <w:rPr>
          <w:rFonts w:ascii="Arial" w:hAnsi="Arial"/>
          <w:color w:val="000000" w:themeColor="text1"/>
          <w:sz w:val="19"/>
          <w:highlight w:val="white"/>
          <w:rPrChange w:id="258" w:author="Unkown One" w:date="2017-02-13T14:22:00Z">
            <w:rPr>
              <w:rFonts w:ascii="Arial" w:hAnsi="Arial" w:cs="Arial"/>
              <w:color w:val="000000"/>
              <w:sz w:val="19"/>
              <w:szCs w:val="19"/>
              <w:highlight w:val="white"/>
              <w:lang w:val="en-US"/>
            </w:rPr>
          </w:rPrChange>
        </w:rPr>
        <w:t>}</w:t>
      </w:r>
    </w:p>
    <w:p w14:paraId="52B810AA" w14:textId="77777777" w:rsidR="00DF4B1A" w:rsidRPr="00E43BA6" w:rsidRDefault="00DF4B1A" w:rsidP="00DF4B1A">
      <w:pPr>
        <w:rPr>
          <w:rFonts w:ascii="Arial" w:hAnsi="Arial"/>
          <w:color w:val="000000"/>
          <w:sz w:val="19"/>
          <w:highlight w:val="white"/>
          <w:rPrChange w:id="259" w:author="Unkown One" w:date="2017-02-13T14:22:00Z">
            <w:rPr>
              <w:rFonts w:ascii="Arial" w:hAnsi="Arial" w:cs="Arial"/>
              <w:color w:val="000000"/>
              <w:sz w:val="19"/>
              <w:szCs w:val="19"/>
              <w:highlight w:val="white"/>
              <w:lang w:val="en-US"/>
            </w:rPr>
          </w:rPrChange>
        </w:rPr>
      </w:pPr>
    </w:p>
    <w:p w14:paraId="52B810AB" w14:textId="77777777" w:rsidR="00DF4B1A" w:rsidRPr="00E43BA6" w:rsidRDefault="00DF4B1A" w:rsidP="00DF4B1A">
      <w:pPr>
        <w:rPr>
          <w:rFonts w:ascii="Arial" w:hAnsi="Arial"/>
          <w:color w:val="000000" w:themeColor="text1"/>
          <w:sz w:val="19"/>
          <w:highlight w:val="white"/>
          <w:rPrChange w:id="260" w:author="Unkown One" w:date="2017-02-13T14:22:00Z">
            <w:rPr>
              <w:rFonts w:ascii="Arial" w:hAnsi="Arial" w:cs="Arial"/>
              <w:color w:val="000000"/>
              <w:sz w:val="19"/>
              <w:szCs w:val="19"/>
              <w:highlight w:val="white"/>
              <w:lang w:val="en-US"/>
            </w:rPr>
          </w:rPrChange>
        </w:rPr>
      </w:pPr>
      <w:r w:rsidRPr="5025E380">
        <w:rPr>
          <w:rFonts w:ascii="Arial" w:hAnsi="Arial"/>
          <w:color w:val="000000" w:themeColor="text1"/>
          <w:sz w:val="19"/>
          <w:highlight w:val="white"/>
          <w:rPrChange w:id="261" w:author="Unkown One" w:date="2017-02-13T14:22:00Z">
            <w:rPr>
              <w:rFonts w:ascii="Arial" w:hAnsi="Arial" w:cs="Arial"/>
              <w:color w:val="000000"/>
              <w:sz w:val="19"/>
              <w:szCs w:val="19"/>
              <w:highlight w:val="white"/>
              <w:lang w:val="en-US"/>
            </w:rPr>
          </w:rPrChange>
        </w:rPr>
        <w:t xml:space="preserve">        </w:t>
      </w:r>
      <w:r w:rsidRPr="5025E380">
        <w:rPr>
          <w:rFonts w:ascii="Arial" w:hAnsi="Arial"/>
          <w:color w:val="0000FF"/>
          <w:sz w:val="19"/>
          <w:highlight w:val="white"/>
          <w:rPrChange w:id="262" w:author="Unkown One" w:date="2017-02-13T14:22:00Z">
            <w:rPr>
              <w:rFonts w:ascii="Arial" w:hAnsi="Arial" w:cs="Arial"/>
              <w:color w:val="0000FF"/>
              <w:sz w:val="19"/>
              <w:szCs w:val="19"/>
              <w:highlight w:val="white"/>
              <w:lang w:val="en-US"/>
            </w:rPr>
          </w:rPrChange>
        </w:rPr>
        <w:t>public</w:t>
      </w:r>
      <w:r w:rsidRPr="5025E380">
        <w:rPr>
          <w:rFonts w:ascii="Arial" w:hAnsi="Arial"/>
          <w:color w:val="000000" w:themeColor="text1"/>
          <w:sz w:val="19"/>
          <w:highlight w:val="white"/>
          <w:rPrChange w:id="263" w:author="Unkown One" w:date="2017-02-13T14:22:00Z">
            <w:rPr>
              <w:rFonts w:ascii="Arial" w:hAnsi="Arial" w:cs="Arial"/>
              <w:color w:val="000000"/>
              <w:sz w:val="19"/>
              <w:szCs w:val="19"/>
              <w:highlight w:val="white"/>
              <w:lang w:val="en-US"/>
            </w:rPr>
          </w:rPrChange>
        </w:rPr>
        <w:t xml:space="preserve"> </w:t>
      </w:r>
      <w:r w:rsidRPr="5025E380">
        <w:rPr>
          <w:rFonts w:ascii="Arial" w:hAnsi="Arial"/>
          <w:color w:val="0000FF"/>
          <w:sz w:val="19"/>
          <w:highlight w:val="white"/>
          <w:rPrChange w:id="264" w:author="Unkown One" w:date="2017-02-13T14:22:00Z">
            <w:rPr>
              <w:rFonts w:ascii="Arial" w:hAnsi="Arial" w:cs="Arial"/>
              <w:color w:val="0000FF"/>
              <w:sz w:val="19"/>
              <w:szCs w:val="19"/>
              <w:highlight w:val="white"/>
              <w:lang w:val="en-US"/>
            </w:rPr>
          </w:rPrChange>
        </w:rPr>
        <w:t>int</w:t>
      </w:r>
      <w:r w:rsidRPr="5025E380">
        <w:rPr>
          <w:rFonts w:ascii="Arial" w:hAnsi="Arial"/>
          <w:color w:val="000000" w:themeColor="text1"/>
          <w:sz w:val="19"/>
          <w:highlight w:val="white"/>
          <w:rPrChange w:id="265" w:author="Unkown One" w:date="2017-02-13T14:22:00Z">
            <w:rPr>
              <w:rFonts w:ascii="Arial" w:hAnsi="Arial" w:cs="Arial"/>
              <w:color w:val="000000"/>
              <w:sz w:val="19"/>
              <w:szCs w:val="19"/>
              <w:highlight w:val="white"/>
              <w:lang w:val="en-US"/>
            </w:rPr>
          </w:rPrChange>
        </w:rPr>
        <w:t xml:space="preserve"> PayOut(</w:t>
      </w:r>
      <w:r w:rsidRPr="5025E380">
        <w:rPr>
          <w:rFonts w:ascii="Arial" w:hAnsi="Arial"/>
          <w:color w:val="0000FF"/>
          <w:sz w:val="19"/>
          <w:highlight w:val="white"/>
          <w:rPrChange w:id="266" w:author="Unkown One" w:date="2017-02-13T14:22:00Z">
            <w:rPr>
              <w:rFonts w:ascii="Arial" w:hAnsi="Arial" w:cs="Arial"/>
              <w:color w:val="0000FF"/>
              <w:sz w:val="19"/>
              <w:szCs w:val="19"/>
              <w:highlight w:val="white"/>
              <w:lang w:val="en-US"/>
            </w:rPr>
          </w:rPrChange>
        </w:rPr>
        <w:t>int</w:t>
      </w:r>
      <w:r w:rsidRPr="5025E380">
        <w:rPr>
          <w:rFonts w:ascii="Arial" w:hAnsi="Arial"/>
          <w:color w:val="000000" w:themeColor="text1"/>
          <w:sz w:val="19"/>
          <w:highlight w:val="white"/>
          <w:rPrChange w:id="267" w:author="Unkown One" w:date="2017-02-13T14:22:00Z">
            <w:rPr>
              <w:rFonts w:ascii="Arial" w:hAnsi="Arial" w:cs="Arial"/>
              <w:color w:val="000000"/>
              <w:sz w:val="19"/>
              <w:szCs w:val="19"/>
              <w:highlight w:val="white"/>
              <w:lang w:val="en-US"/>
            </w:rPr>
          </w:rPrChange>
        </w:rPr>
        <w:t xml:space="preserve"> Winner)</w:t>
      </w:r>
    </w:p>
    <w:p w14:paraId="52B810AC" w14:textId="77777777" w:rsidR="00DF4B1A" w:rsidRPr="00E43BA6" w:rsidRDefault="00DF4B1A" w:rsidP="00DF4B1A">
      <w:pPr>
        <w:rPr>
          <w:rFonts w:ascii="Arial" w:hAnsi="Arial"/>
          <w:color w:val="000000" w:themeColor="text1"/>
          <w:sz w:val="19"/>
          <w:highlight w:val="white"/>
          <w:rPrChange w:id="268"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69" w:author="Unkown One" w:date="2017-02-13T14:22:00Z">
            <w:rPr>
              <w:rFonts w:ascii="Arial" w:hAnsi="Arial" w:cs="Arial"/>
              <w:color w:val="000000"/>
              <w:sz w:val="19"/>
              <w:szCs w:val="19"/>
              <w:highlight w:val="white"/>
              <w:lang w:val="en-US"/>
            </w:rPr>
          </w:rPrChange>
        </w:rPr>
        <w:t xml:space="preserve">        </w:t>
      </w:r>
      <w:r w:rsidRPr="5025E380">
        <w:rPr>
          <w:rFonts w:ascii="Arial" w:hAnsi="Arial"/>
          <w:color w:val="000000" w:themeColor="text1"/>
          <w:sz w:val="19"/>
          <w:highlight w:val="white"/>
          <w:rPrChange w:id="270" w:author="Unkown One" w:date="2017-02-13T14:22:00Z">
            <w:rPr>
              <w:rFonts w:ascii="Arial" w:hAnsi="Arial" w:cs="Arial"/>
              <w:color w:val="000000"/>
              <w:sz w:val="19"/>
              <w:szCs w:val="19"/>
              <w:highlight w:val="white"/>
            </w:rPr>
          </w:rPrChange>
        </w:rPr>
        <w:t>{</w:t>
      </w:r>
    </w:p>
    <w:p w14:paraId="52B810AD" w14:textId="77777777" w:rsidR="00DF4B1A" w:rsidRPr="00E43BA6" w:rsidRDefault="00DF4B1A" w:rsidP="00DF4B1A">
      <w:pPr>
        <w:rPr>
          <w:rFonts w:ascii="Arial" w:hAnsi="Arial"/>
          <w:color w:val="000000" w:themeColor="text1"/>
          <w:sz w:val="19"/>
          <w:highlight w:val="white"/>
          <w:rPrChange w:id="271"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72"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//De parameter van deze methode is de winnaar van de race.</w:t>
      </w:r>
    </w:p>
    <w:p w14:paraId="52B810AE" w14:textId="77777777" w:rsidR="00DF4B1A" w:rsidRPr="00E43BA6" w:rsidRDefault="00DF4B1A" w:rsidP="00DF4B1A">
      <w:pPr>
        <w:rPr>
          <w:rFonts w:ascii="Arial" w:hAnsi="Arial"/>
          <w:color w:val="000000" w:themeColor="text1"/>
          <w:sz w:val="19"/>
          <w:highlight w:val="white"/>
          <w:rPrChange w:id="273"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74"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//Als de hond gewonnen heeft, retourneer dan het bedrag dat gewed is</w:t>
      </w:r>
    </w:p>
    <w:p w14:paraId="52B810AF" w14:textId="77777777" w:rsidR="00DF4B1A" w:rsidRPr="00E43BA6" w:rsidRDefault="00DF4B1A" w:rsidP="00DF4B1A">
      <w:pPr>
        <w:rPr>
          <w:rFonts w:ascii="Arial" w:hAnsi="Arial"/>
          <w:color w:val="000000" w:themeColor="text1"/>
          <w:sz w:val="19"/>
          <w:highlight w:val="white"/>
          <w:rPrChange w:id="275"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76" w:author="Unkown One" w:date="2017-02-13T14:22:00Z">
            <w:rPr>
              <w:rFonts w:ascii="Arial" w:hAnsi="Arial" w:cs="Arial"/>
              <w:color w:val="000000"/>
              <w:sz w:val="19"/>
              <w:szCs w:val="19"/>
              <w:highlight w:val="white"/>
            </w:rPr>
          </w:rPrChange>
        </w:rPr>
        <w:t xml:space="preserve">            </w:t>
      </w:r>
      <w:r w:rsidRPr="00E43BA6">
        <w:rPr>
          <w:rFonts w:ascii="Arial" w:hAnsi="Arial" w:cs="Arial"/>
          <w:color w:val="008000"/>
          <w:sz w:val="19"/>
          <w:szCs w:val="19"/>
          <w:highlight w:val="white"/>
        </w:rPr>
        <w:t>//Anders, retourneer het tegengestelde van het gewedde bedrag.</w:t>
      </w:r>
    </w:p>
    <w:p w14:paraId="52B810B0" w14:textId="77777777" w:rsidR="00DF4B1A" w:rsidRPr="00E43BA6" w:rsidRDefault="00DF4B1A" w:rsidP="00DF4B1A">
      <w:pPr>
        <w:rPr>
          <w:rFonts w:ascii="Arial" w:hAnsi="Arial"/>
          <w:color w:val="000000" w:themeColor="text1"/>
          <w:sz w:val="19"/>
          <w:highlight w:val="white"/>
          <w:rPrChange w:id="277"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78" w:author="Unkown One" w:date="2017-02-13T14:22:00Z">
            <w:rPr>
              <w:rFonts w:ascii="Arial" w:hAnsi="Arial" w:cs="Arial"/>
              <w:color w:val="000000"/>
              <w:sz w:val="19"/>
              <w:szCs w:val="19"/>
              <w:highlight w:val="white"/>
            </w:rPr>
          </w:rPrChange>
        </w:rPr>
        <w:t xml:space="preserve">        }</w:t>
      </w:r>
    </w:p>
    <w:p w14:paraId="52B810B1" w14:textId="77777777" w:rsidR="00DF4B1A" w:rsidRPr="00E43BA6" w:rsidRDefault="00DF4B1A" w:rsidP="00DF4B1A">
      <w:pPr>
        <w:rPr>
          <w:rFonts w:ascii="Arial" w:hAnsi="Arial"/>
          <w:color w:val="000000" w:themeColor="text1"/>
          <w:sz w:val="19"/>
          <w:highlight w:val="white"/>
          <w:rPrChange w:id="279" w:author="Unkown One" w:date="2017-02-13T14:22:00Z">
            <w:rPr>
              <w:rFonts w:ascii="Arial" w:hAnsi="Arial" w:cs="Arial"/>
              <w:color w:val="000000"/>
              <w:sz w:val="19"/>
              <w:szCs w:val="19"/>
              <w:highlight w:val="white"/>
            </w:rPr>
          </w:rPrChange>
        </w:rPr>
      </w:pPr>
      <w:r w:rsidRPr="5025E380">
        <w:rPr>
          <w:rFonts w:ascii="Arial" w:hAnsi="Arial"/>
          <w:color w:val="000000" w:themeColor="text1"/>
          <w:sz w:val="19"/>
          <w:highlight w:val="white"/>
          <w:rPrChange w:id="280" w:author="Unkown One" w:date="2017-02-13T14:22:00Z">
            <w:rPr>
              <w:rFonts w:ascii="Arial" w:hAnsi="Arial" w:cs="Arial"/>
              <w:color w:val="000000"/>
              <w:sz w:val="19"/>
              <w:szCs w:val="19"/>
              <w:highlight w:val="white"/>
            </w:rPr>
          </w:rPrChange>
        </w:rPr>
        <w:t xml:space="preserve">    }</w:t>
      </w:r>
    </w:p>
    <w:p w14:paraId="52B810B2" w14:textId="77777777" w:rsidR="00DF4B1A" w:rsidRPr="00E43BA6" w:rsidRDefault="00DF4B1A" w:rsidP="00DF4B1A">
      <w:pPr>
        <w:rPr>
          <w:rFonts w:ascii="Arial" w:hAnsi="Arial" w:cs="Arial"/>
          <w:color w:val="000000"/>
          <w:sz w:val="19"/>
          <w:szCs w:val="19"/>
          <w:highlight w:val="white"/>
        </w:rPr>
      </w:pPr>
    </w:p>
    <w:p w14:paraId="52B810B3" w14:textId="77777777" w:rsidR="00DF4B1A" w:rsidRPr="00E43BA6" w:rsidRDefault="00DF4B1A" w:rsidP="005A33DE">
      <w:pPr>
        <w:pStyle w:val="Kop1"/>
        <w:numPr>
          <w:ilvl w:val="0"/>
          <w:numId w:val="0"/>
        </w:numPr>
        <w:ind w:left="1418" w:hanging="1418"/>
      </w:pPr>
      <w:bookmarkStart w:id="281" w:name="_Toc410936998"/>
      <w:bookmarkStart w:id="282" w:name="_Toc474265447"/>
      <w:r w:rsidRPr="00E43BA6">
        <w:t>6 Het logisch ontwerp</w:t>
      </w:r>
      <w:bookmarkEnd w:id="281"/>
      <w:bookmarkEnd w:id="282"/>
    </w:p>
    <w:p w14:paraId="52B810B4" w14:textId="77777777" w:rsidR="00DF4B1A" w:rsidRPr="00E43BA6" w:rsidRDefault="00DF4B1A" w:rsidP="00DF4B1A">
      <w:pPr>
        <w:rPr>
          <w:rFonts w:ascii="Arial" w:hAnsi="Arial" w:cs="Arial"/>
          <w:sz w:val="24"/>
          <w:szCs w:val="24"/>
        </w:rPr>
      </w:pPr>
    </w:p>
    <w:p w14:paraId="52B810B5" w14:textId="77777777" w:rsidR="00DF4B1A" w:rsidRPr="00E43BA6" w:rsidRDefault="00DF4B1A" w:rsidP="00DF4B1A">
      <w:pPr>
        <w:rPr>
          <w:rFonts w:ascii="Arial" w:hAnsi="Arial" w:cs="Arial"/>
          <w:sz w:val="24"/>
          <w:szCs w:val="24"/>
        </w:rPr>
      </w:pPr>
      <w:r w:rsidRPr="00E43BA6">
        <w:rPr>
          <w:rFonts w:ascii="Arial" w:hAnsi="Arial" w:cs="Arial"/>
          <w:sz w:val="24"/>
          <w:szCs w:val="24"/>
        </w:rPr>
        <w:t>Hieronder vind je een afbeelding van een gedeelte van het logisch ontwerp. Dit ziet er in eerste instantie ingewikkeld uit. Toch staat er niets in wat je niet kent.</w:t>
      </w:r>
    </w:p>
    <w:p w14:paraId="52B810B6" w14:textId="77777777" w:rsidR="00DF4B1A" w:rsidRPr="00E43BA6" w:rsidRDefault="00DF4B1A" w:rsidP="00DF4B1A">
      <w:pPr>
        <w:rPr>
          <w:rFonts w:ascii="Arial" w:hAnsi="Arial" w:cs="Arial"/>
          <w:sz w:val="24"/>
          <w:szCs w:val="24"/>
        </w:rPr>
      </w:pPr>
      <w:r w:rsidRPr="00E43BA6">
        <w:rPr>
          <w:rFonts w:ascii="Arial" w:hAnsi="Arial" w:cs="Arial"/>
          <w:sz w:val="24"/>
          <w:szCs w:val="24"/>
        </w:rPr>
        <w:t>Neem er je tijd voor om het te bestuderen.</w:t>
      </w:r>
    </w:p>
    <w:p w14:paraId="52B810B7" w14:textId="77777777" w:rsidR="00DF4B1A" w:rsidRPr="00E43BA6" w:rsidRDefault="00DF4B1A" w:rsidP="00DF4B1A">
      <w:pPr>
        <w:rPr>
          <w:rFonts w:ascii="Arial" w:hAnsi="Arial" w:cs="Arial"/>
          <w:sz w:val="24"/>
          <w:szCs w:val="24"/>
        </w:rPr>
      </w:pPr>
      <w:r w:rsidRPr="00E43BA6">
        <w:rPr>
          <w:rFonts w:ascii="Arial" w:hAnsi="Arial" w:cs="Arial"/>
          <w:noProof/>
        </w:rPr>
        <w:lastRenderedPageBreak/>
        <w:drawing>
          <wp:inline distT="0" distB="0" distL="0" distR="0" wp14:anchorId="52B81171" wp14:editId="52B81172">
            <wp:extent cx="5851525" cy="3362325"/>
            <wp:effectExtent l="0" t="0" r="0" b="952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51525" cy="3362325"/>
                    </a:xfrm>
                    <a:prstGeom prst="rect">
                      <a:avLst/>
                    </a:prstGeom>
                  </pic:spPr>
                </pic:pic>
              </a:graphicData>
            </a:graphic>
          </wp:inline>
        </w:drawing>
      </w:r>
    </w:p>
    <w:p w14:paraId="52B810B8" w14:textId="77777777" w:rsidR="00DF4B1A" w:rsidRPr="00E43BA6" w:rsidRDefault="00DF4B1A" w:rsidP="00DF4B1A">
      <w:pPr>
        <w:rPr>
          <w:rFonts w:ascii="Arial" w:hAnsi="Arial" w:cs="Arial"/>
          <w:sz w:val="24"/>
          <w:szCs w:val="24"/>
        </w:rPr>
      </w:pPr>
      <w:r w:rsidRPr="00E43BA6">
        <w:rPr>
          <w:rFonts w:ascii="Arial" w:hAnsi="Arial" w:cs="Arial"/>
          <w:sz w:val="24"/>
          <w:szCs w:val="24"/>
        </w:rPr>
        <w:t>Vertaal dan dit ontwerp in code. Begin met de Greyhound- en Guy arrays op je hoofdformulier.</w:t>
      </w:r>
    </w:p>
    <w:p w14:paraId="52B810B9" w14:textId="77777777" w:rsidR="00DF4B1A" w:rsidRPr="00E43BA6" w:rsidRDefault="00DF4B1A" w:rsidP="00DF4B1A">
      <w:pPr>
        <w:rPr>
          <w:rFonts w:ascii="Arial" w:hAnsi="Arial" w:cs="Arial"/>
          <w:sz w:val="24"/>
          <w:szCs w:val="24"/>
        </w:rPr>
      </w:pPr>
      <w:r w:rsidRPr="00E43BA6">
        <w:rPr>
          <w:rFonts w:ascii="Arial" w:hAnsi="Arial" w:cs="Arial"/>
          <w:sz w:val="24"/>
          <w:szCs w:val="24"/>
        </w:rPr>
        <w:br w:type="page"/>
      </w:r>
    </w:p>
    <w:p w14:paraId="52B810BA" w14:textId="77777777" w:rsidR="00DF4B1A" w:rsidRPr="00E43BA6" w:rsidRDefault="00DF4B1A" w:rsidP="00DF4B1A">
      <w:pPr>
        <w:rPr>
          <w:rFonts w:ascii="Arial" w:hAnsi="Arial" w:cs="Arial"/>
        </w:rPr>
      </w:pPr>
      <w:r w:rsidRPr="00E43BA6">
        <w:rPr>
          <w:rFonts w:ascii="Arial" w:hAnsi="Arial" w:cs="Arial"/>
        </w:rPr>
        <w:lastRenderedPageBreak/>
        <w:t>Bij het plaatsen van een weddenschap wordt een nieuw Bet-object gemaakt</w:t>
      </w:r>
    </w:p>
    <w:p w14:paraId="52B810BB" w14:textId="77777777" w:rsidR="00DF4B1A" w:rsidRPr="00E43BA6" w:rsidRDefault="00DF4B1A" w:rsidP="00DF4B1A">
      <w:pPr>
        <w:rPr>
          <w:rFonts w:ascii="Arial" w:hAnsi="Arial" w:cs="Arial"/>
        </w:rPr>
      </w:pPr>
    </w:p>
    <w:p w14:paraId="52B810BC" w14:textId="77777777" w:rsidR="00DF4B1A" w:rsidRPr="00E43BA6" w:rsidRDefault="00DF4B1A" w:rsidP="00DF4B1A">
      <w:pPr>
        <w:rPr>
          <w:rFonts w:ascii="Arial" w:hAnsi="Arial" w:cs="Arial"/>
        </w:rPr>
      </w:pPr>
      <w:r w:rsidRPr="00E43BA6">
        <w:rPr>
          <w:rFonts w:ascii="Arial" w:hAnsi="Arial" w:cs="Arial"/>
          <w:noProof/>
        </w:rPr>
        <w:drawing>
          <wp:inline distT="0" distB="0" distL="0" distR="0" wp14:anchorId="52B81173" wp14:editId="52B81174">
            <wp:extent cx="5838825" cy="5724525"/>
            <wp:effectExtent l="0" t="0" r="9525" b="9525"/>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38825" cy="5724525"/>
                    </a:xfrm>
                    <a:prstGeom prst="rect">
                      <a:avLst/>
                    </a:prstGeom>
                  </pic:spPr>
                </pic:pic>
              </a:graphicData>
            </a:graphic>
          </wp:inline>
        </w:drawing>
      </w:r>
    </w:p>
    <w:p w14:paraId="52B810BD" w14:textId="77777777" w:rsidR="00DF4B1A" w:rsidRPr="00E43BA6" w:rsidRDefault="00DF4B1A" w:rsidP="00DF4B1A">
      <w:pPr>
        <w:rPr>
          <w:rFonts w:ascii="Arial" w:hAnsi="Arial" w:cs="Arial"/>
        </w:rPr>
      </w:pPr>
    </w:p>
    <w:p w14:paraId="52B810BE" w14:textId="77777777" w:rsidR="00DF4B1A" w:rsidRPr="00E43BA6" w:rsidRDefault="00DF4B1A" w:rsidP="00DF4B1A">
      <w:pPr>
        <w:rPr>
          <w:rFonts w:ascii="Arial" w:hAnsi="Arial" w:cs="Arial"/>
        </w:rPr>
      </w:pPr>
    </w:p>
    <w:p w14:paraId="52B810BF" w14:textId="77777777" w:rsidR="00DF4B1A" w:rsidRPr="00E43BA6" w:rsidRDefault="00DF4B1A" w:rsidP="00DF4B1A">
      <w:pPr>
        <w:rPr>
          <w:rFonts w:ascii="Arial" w:eastAsia="Times New Roman" w:hAnsi="Arial" w:cs="Arial"/>
          <w:b/>
          <w:bCs/>
          <w:color w:val="E30613" w:themeColor="accent1"/>
          <w:sz w:val="36"/>
          <w:lang w:val="en-US" w:eastAsia="hu-HU"/>
        </w:rPr>
      </w:pPr>
      <w:bookmarkStart w:id="283" w:name="_Toc410936999"/>
      <w:r w:rsidRPr="00E43BA6">
        <w:rPr>
          <w:rFonts w:ascii="Arial" w:hAnsi="Arial" w:cs="Arial"/>
        </w:rPr>
        <w:br w:type="page"/>
      </w:r>
    </w:p>
    <w:p w14:paraId="52B810C0" w14:textId="77777777" w:rsidR="00DF4B1A" w:rsidRDefault="00DF4B1A" w:rsidP="005A33DE">
      <w:pPr>
        <w:pStyle w:val="Kop1"/>
        <w:numPr>
          <w:ilvl w:val="0"/>
          <w:numId w:val="0"/>
        </w:numPr>
      </w:pPr>
      <w:bookmarkStart w:id="284" w:name="_Toc474265448"/>
      <w:r w:rsidRPr="00E43BA6">
        <w:lastRenderedPageBreak/>
        <w:t>7</w:t>
      </w:r>
      <w:r w:rsidRPr="00E43BA6">
        <w:tab/>
        <w:t>En nu aan de slag</w:t>
      </w:r>
      <w:bookmarkEnd w:id="283"/>
      <w:bookmarkEnd w:id="284"/>
    </w:p>
    <w:p w14:paraId="52B810C1" w14:textId="77777777" w:rsidR="00DF4B1A" w:rsidRPr="00FD2A24" w:rsidRDefault="00DF4B1A" w:rsidP="00DF4B1A">
      <w:pPr>
        <w:rPr>
          <w:lang w:val="en-US"/>
          <w:rPrChange w:id="285" w:author="Unkown One" w:date="2017-02-13T14:22:00Z">
            <w:rPr>
              <w:lang w:eastAsia="hu-HU"/>
            </w:rPr>
          </w:rPrChange>
        </w:rPr>
      </w:pPr>
    </w:p>
    <w:p w14:paraId="52B810C2" w14:textId="77777777" w:rsidR="00DF4B1A" w:rsidRPr="00E43BA6" w:rsidRDefault="00DF4B1A" w:rsidP="00DF4B1A">
      <w:pPr>
        <w:rPr>
          <w:rFonts w:ascii="Arial" w:hAnsi="Arial" w:cs="Arial"/>
        </w:rPr>
      </w:pPr>
      <w:r w:rsidRPr="00E43BA6">
        <w:rPr>
          <w:rFonts w:ascii="Arial" w:hAnsi="Arial" w:cs="Arial"/>
        </w:rPr>
        <w:t>Om dit programma te maken kun je kiezen om eerst te beginnen met het formulier-ontwerp of eerst voor het klassenontwerp. Wij stellen voor dat je voor het eerste kiest. Dit stemt dan nl. overeen met je projectbeoordeling (zie verderop).</w:t>
      </w:r>
    </w:p>
    <w:p w14:paraId="52B810C3" w14:textId="77777777" w:rsidR="00DF4B1A" w:rsidRPr="00E43BA6" w:rsidRDefault="00DF4B1A" w:rsidP="00DF4B1A">
      <w:pPr>
        <w:rPr>
          <w:rFonts w:ascii="Arial" w:hAnsi="Arial" w:cs="Arial"/>
        </w:rPr>
      </w:pPr>
      <w:r w:rsidRPr="00E43BA6">
        <w:rPr>
          <w:rFonts w:ascii="Arial" w:hAnsi="Arial" w:cs="Arial"/>
        </w:rPr>
        <w:t>We raden je aan om je programma van veel gepaste commentaarregels te voorzien.</w:t>
      </w:r>
    </w:p>
    <w:p w14:paraId="52B810C4" w14:textId="77777777" w:rsidR="00DF4B1A" w:rsidRPr="00E43BA6" w:rsidRDefault="00DF4B1A" w:rsidP="00DF4B1A">
      <w:pPr>
        <w:rPr>
          <w:rFonts w:ascii="Arial" w:hAnsi="Arial" w:cs="Arial"/>
        </w:rPr>
      </w:pPr>
      <w:r w:rsidRPr="00E43BA6">
        <w:rPr>
          <w:rFonts w:ascii="Arial" w:hAnsi="Arial" w:cs="Arial"/>
        </w:rPr>
        <w:t>Nogmaals, veel succes.</w:t>
      </w:r>
    </w:p>
    <w:p w14:paraId="52B810C5" w14:textId="77777777" w:rsidR="00DF4B1A" w:rsidRPr="00E43BA6" w:rsidRDefault="00DF4B1A" w:rsidP="00DF4B1A">
      <w:pPr>
        <w:rPr>
          <w:rFonts w:ascii="Arial" w:hAnsi="Arial" w:cs="Arial"/>
        </w:rPr>
      </w:pPr>
    </w:p>
    <w:p w14:paraId="52B810C6" w14:textId="77777777" w:rsidR="00DF4B1A" w:rsidRPr="00E43BA6" w:rsidRDefault="00DF4B1A" w:rsidP="00DF4B1A">
      <w:pPr>
        <w:rPr>
          <w:rFonts w:ascii="Arial" w:hAnsi="Arial" w:cs="Arial"/>
        </w:rPr>
      </w:pPr>
      <w:r w:rsidRPr="00E43BA6">
        <w:rPr>
          <w:rFonts w:ascii="Arial" w:hAnsi="Arial" w:cs="Arial"/>
        </w:rPr>
        <w:t>Je zult diverse documenten moeten maken. Deze dienen per project een uniforme lay-out te hebben. Maak dus een ‘sjabloon’ wat je telkens kunt gebruiken. Het dient in ieder geval aan de volgende eisen te voldoen:</w:t>
      </w:r>
    </w:p>
    <w:p w14:paraId="52B810C7" w14:textId="77777777"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Het bevat een kaft, met daarop de naam van het project, de datum, de namen van degenen die het gemaakt hebben, eventueel een plaatje of logo, de plaatsnaam waar het gemaakt is.</w:t>
      </w:r>
    </w:p>
    <w:p w14:paraId="52B810C8" w14:textId="77777777"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Inhoudsopgave die automatisch is gegenereerd.</w:t>
      </w:r>
    </w:p>
    <w:p w14:paraId="52B810C9" w14:textId="77777777"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Bladzijdenummering waarbij geldt dat de kaft geen nummer heeft en de pagina daarna nr. 1</w:t>
      </w:r>
    </w:p>
    <w:p w14:paraId="52B810CA" w14:textId="77777777"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Als het document meerdere hoofdstukken bevat, begint elk hoofdstuk op een nieuwe bladzijde. De hoofdstukken zijn genummerd en hebben een grote letter, bijv. puntgrootte 18.</w:t>
      </w:r>
    </w:p>
    <w:p w14:paraId="52B810CB" w14:textId="77777777" w:rsidR="00DF4B1A" w:rsidRPr="00E43BA6" w:rsidRDefault="00DF4B1A" w:rsidP="00DF4B1A">
      <w:pPr>
        <w:pStyle w:val="Lijstalinea"/>
        <w:rPr>
          <w:rFonts w:ascii="Arial" w:hAnsi="Arial" w:cs="Arial"/>
        </w:rPr>
      </w:pPr>
      <w:r w:rsidRPr="00E43BA6">
        <w:rPr>
          <w:rFonts w:ascii="Arial" w:hAnsi="Arial" w:cs="Arial"/>
        </w:rPr>
        <w:t xml:space="preserve">Paragrafen hebben ook een nummer en een iets kleinere letter, bijv. puntgrootte 14. </w:t>
      </w:r>
    </w:p>
    <w:p w14:paraId="52B810CC" w14:textId="77777777"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 xml:space="preserve">Er staan geen taal- of </w:t>
      </w:r>
      <w:r w:rsidRPr="00E43BA6">
        <w:rPr>
          <w:rFonts w:ascii="Arial" w:hAnsi="Arial" w:cs="Arial"/>
          <w:i/>
        </w:rPr>
        <w:t>spelvauten</w:t>
      </w:r>
      <w:r w:rsidRPr="00E43BA6">
        <w:rPr>
          <w:rFonts w:ascii="Arial" w:hAnsi="Arial" w:cs="Arial"/>
        </w:rPr>
        <w:t xml:space="preserve"> in. Maak dus in ieder geval gebruik van de spellingscontrole. Een opmerking als ‘ik heb dyslexie’ gaat niet op. Het document dient er gewoon goed uit te zien. Zorg ook voor goed lopende zinnen.</w:t>
      </w:r>
    </w:p>
    <w:p w14:paraId="52B810CD" w14:textId="77777777"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Een koptekst met daarin per hoofdstuk de naam van het hoofdstuk (indien je hoofdstukken hebt uiteraard).</w:t>
      </w:r>
    </w:p>
    <w:p w14:paraId="52B810CE" w14:textId="77777777"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Een voettekst met daarin in kleine letters de naam van het project en de namen van de groepsleden.</w:t>
      </w:r>
    </w:p>
    <w:p w14:paraId="52B810CF" w14:textId="77777777" w:rsidR="00DF4B1A" w:rsidRPr="00E43BA6" w:rsidRDefault="00DF4B1A" w:rsidP="00DF4B1A">
      <w:pPr>
        <w:rPr>
          <w:rFonts w:ascii="Arial" w:hAnsi="Arial" w:cs="Arial"/>
        </w:rPr>
      </w:pPr>
      <w:r w:rsidRPr="00E43BA6">
        <w:rPr>
          <w:rFonts w:ascii="Arial" w:hAnsi="Arial" w:cs="Arial"/>
        </w:rPr>
        <w:t>Uiteraard heb je verder nog wat mogelijkheden om het document te verfraaien. Denk hierbij aan een rand, een lijn boven de voettekst, opnemen van illustraties, gebruik van pijlen, een index etc.</w:t>
      </w:r>
    </w:p>
    <w:p w14:paraId="52B810D0" w14:textId="77777777" w:rsidR="00DF4B1A" w:rsidRPr="00E43BA6" w:rsidRDefault="00DF4B1A" w:rsidP="00DF4B1A">
      <w:pPr>
        <w:rPr>
          <w:rFonts w:ascii="Arial" w:hAnsi="Arial" w:cs="Arial"/>
        </w:rPr>
      </w:pPr>
      <w:r w:rsidRPr="00E43BA6">
        <w:rPr>
          <w:rFonts w:ascii="Arial" w:hAnsi="Arial" w:cs="Arial"/>
        </w:rPr>
        <w:t>Wellicht is het zinnig om versiebeheer toe te passen….</w:t>
      </w:r>
    </w:p>
    <w:p w14:paraId="52B810D1" w14:textId="77777777" w:rsidR="00DF4B1A" w:rsidRPr="00E43BA6" w:rsidRDefault="00DF4B1A" w:rsidP="00DF4B1A">
      <w:pPr>
        <w:rPr>
          <w:rFonts w:ascii="Arial" w:hAnsi="Arial" w:cs="Arial"/>
        </w:rPr>
      </w:pPr>
    </w:p>
    <w:p w14:paraId="52B810D2" w14:textId="77777777" w:rsidR="00DF4B1A" w:rsidRPr="00E43BA6" w:rsidRDefault="00DF4B1A" w:rsidP="00DF4B1A">
      <w:pPr>
        <w:rPr>
          <w:rFonts w:ascii="Arial" w:hAnsi="Arial" w:cs="Arial"/>
        </w:rPr>
      </w:pPr>
      <w:r w:rsidRPr="00E43BA6">
        <w:rPr>
          <w:rFonts w:ascii="Arial" w:hAnsi="Arial" w:cs="Arial"/>
        </w:rPr>
        <w:br w:type="page"/>
      </w:r>
    </w:p>
    <w:p w14:paraId="52B810D3" w14:textId="77777777" w:rsidR="00DF4B1A" w:rsidRPr="00E43BA6" w:rsidRDefault="00DF4B1A" w:rsidP="00DF4B1A">
      <w:pPr>
        <w:rPr>
          <w:rFonts w:ascii="Arial" w:hAnsi="Arial" w:cs="Arial"/>
        </w:rPr>
      </w:pPr>
      <w:r w:rsidRPr="00E43BA6">
        <w:rPr>
          <w:rFonts w:ascii="Arial" w:hAnsi="Arial" w:cs="Arial"/>
        </w:rPr>
        <w:lastRenderedPageBreak/>
        <w:t>Bekijk de bladzijde Operationalisatie beoordeling project (product/proces).</w:t>
      </w:r>
    </w:p>
    <w:p w14:paraId="52B810D4" w14:textId="77777777" w:rsidR="00DF4B1A" w:rsidRPr="00E43BA6" w:rsidRDefault="00DF4B1A" w:rsidP="00DF4B1A">
      <w:pPr>
        <w:rPr>
          <w:rFonts w:ascii="Arial" w:hAnsi="Arial" w:cs="Arial"/>
        </w:rPr>
      </w:pPr>
      <w:r w:rsidRPr="00E43BA6">
        <w:rPr>
          <w:rFonts w:ascii="Arial" w:hAnsi="Arial" w:cs="Arial"/>
        </w:rPr>
        <w:t>Hier staan de eisen waar je aan dient te voldoen. In het derde jaar moet je dit zelfstandig kunnen. Nu zullen we je er nog enigszins mee helpen. Bewaar alles wat je produceert. Dit zal op deze lijst afgetekend worden als beoordeling van dit project</w:t>
      </w:r>
    </w:p>
    <w:p w14:paraId="52B810D5" w14:textId="77777777" w:rsidR="00DF4B1A" w:rsidRPr="00E43BA6" w:rsidRDefault="00DF4B1A" w:rsidP="00DF4B1A">
      <w:pPr>
        <w:rPr>
          <w:rFonts w:ascii="Arial" w:hAnsi="Arial" w:cs="Arial"/>
        </w:rPr>
      </w:pPr>
    </w:p>
    <w:p w14:paraId="52B810D6" w14:textId="77777777" w:rsidR="00DF4B1A" w:rsidRPr="00E43BA6" w:rsidRDefault="00DF4B1A" w:rsidP="00DF4B1A">
      <w:pPr>
        <w:rPr>
          <w:rFonts w:ascii="Arial" w:hAnsi="Arial" w:cs="Arial"/>
        </w:rPr>
      </w:pPr>
    </w:p>
    <w:p w14:paraId="52B810D7" w14:textId="77777777" w:rsidR="00DF4B1A" w:rsidRPr="00E43BA6" w:rsidRDefault="00DF4B1A" w:rsidP="00DF4B1A">
      <w:pPr>
        <w:rPr>
          <w:rFonts w:ascii="Arial" w:hAnsi="Arial" w:cs="Arial"/>
          <w:b/>
        </w:rPr>
      </w:pPr>
      <w:r w:rsidRPr="00E43BA6">
        <w:rPr>
          <w:rFonts w:ascii="Arial" w:hAnsi="Arial" w:cs="Arial"/>
          <w:b/>
        </w:rPr>
        <w:t xml:space="preserve">1 </w:t>
      </w:r>
      <w:sdt>
        <w:sdtPr>
          <w:rPr>
            <w:rFonts w:ascii="Arial" w:hAnsi="Arial" w:cs="Arial"/>
            <w:b/>
          </w:rPr>
          <w:id w:val="-1265680684"/>
          <w:placeholder>
            <w:docPart w:val="0DE47D6EBF2A48AD8671D2254F5C8BC8"/>
          </w:placeholder>
          <w:dataBinding w:prefixMappings="xmlns:ns0='http://schemas.eformity.nl/radiuscollege/onderwijsvorm/2015/04/vaardigheidsdoelen' " w:xpath="/ns0:vaardigheidsdoelen[1]/ns0:vaardigheidsdoel1[1]/ns0:omschrijving[1]" w:storeItemID="{BB253B17-4894-4177-9EB3-CAF52E3F5447}"/>
          <w:text/>
        </w:sdtPr>
        <w:sdtEndPr/>
        <w:sdtContent>
          <w:r w:rsidR="00497EBD">
            <w:rPr>
              <w:rFonts w:ascii="Arial" w:hAnsi="Arial" w:cs="Arial"/>
              <w:b/>
            </w:rPr>
            <w:t>Opdracht wordt eenduidig beschreven</w:t>
          </w:r>
        </w:sdtContent>
      </w:sdt>
    </w:p>
    <w:p w14:paraId="52B810D8" w14:textId="77777777" w:rsidR="00DF4B1A" w:rsidRPr="00E43BA6" w:rsidRDefault="00DF4B1A" w:rsidP="00DF4B1A">
      <w:pPr>
        <w:rPr>
          <w:rFonts w:ascii="Arial" w:hAnsi="Arial" w:cs="Arial"/>
        </w:rPr>
      </w:pPr>
      <w:r w:rsidRPr="00E43BA6">
        <w:rPr>
          <w:rFonts w:ascii="Arial" w:hAnsi="Arial" w:cs="Arial"/>
        </w:rPr>
        <w:t>- Maak met potlood een prototype van de  interface van je te maken programma.</w:t>
      </w:r>
    </w:p>
    <w:p w14:paraId="52B810D9" w14:textId="77777777" w:rsidR="00DF4B1A" w:rsidRPr="00E43BA6" w:rsidRDefault="00DF4B1A" w:rsidP="00DF4B1A">
      <w:pPr>
        <w:rPr>
          <w:rFonts w:ascii="Arial" w:hAnsi="Arial" w:cs="Arial"/>
        </w:rPr>
      </w:pPr>
      <w:r w:rsidRPr="00E43BA6">
        <w:rPr>
          <w:rFonts w:ascii="Arial" w:hAnsi="Arial" w:cs="Arial"/>
        </w:rPr>
        <w:t>- Maak een document Opdrachtbeschrijving waarin je alle eisen van je programma zet (De zogenaamde functional requirements).</w:t>
      </w:r>
    </w:p>
    <w:p w14:paraId="52B810DA" w14:textId="77777777" w:rsidR="00DF4B1A" w:rsidRPr="00E43BA6" w:rsidRDefault="00DF4B1A" w:rsidP="00DF4B1A">
      <w:pPr>
        <w:rPr>
          <w:rFonts w:ascii="Arial" w:hAnsi="Arial" w:cs="Arial"/>
        </w:rPr>
      </w:pPr>
    </w:p>
    <w:p w14:paraId="52B810DB" w14:textId="77777777" w:rsidR="00DF4B1A" w:rsidRPr="00E43BA6" w:rsidRDefault="00DF4B1A" w:rsidP="00DF4B1A">
      <w:pPr>
        <w:rPr>
          <w:rFonts w:ascii="Arial" w:hAnsi="Arial" w:cs="Arial"/>
        </w:rPr>
      </w:pPr>
      <w:r w:rsidRPr="00E43BA6">
        <w:rPr>
          <w:rFonts w:ascii="Arial" w:hAnsi="Arial" w:cs="Arial"/>
        </w:rPr>
        <w:t>Omdat wij willen dat elk groepje een iets andere uitwerking van het programma gaat maken zul je aan de opdrachtgever moeten vragen wat hij voor jullie extra in petto heeft.</w:t>
      </w:r>
    </w:p>
    <w:p w14:paraId="52B810DC" w14:textId="77777777" w:rsidR="00DF4B1A" w:rsidRPr="00E43BA6" w:rsidRDefault="00265D6D" w:rsidP="00DF4B1A">
      <w:pPr>
        <w:pStyle w:val="Lijstalinea"/>
        <w:numPr>
          <w:ilvl w:val="0"/>
          <w:numId w:val="30"/>
        </w:numPr>
        <w:spacing w:after="200" w:line="276" w:lineRule="auto"/>
        <w:ind w:left="0" w:firstLine="0"/>
        <w:rPr>
          <w:rFonts w:ascii="Arial" w:hAnsi="Arial" w:cs="Arial"/>
          <w:b/>
        </w:rPr>
      </w:pPr>
      <w:sdt>
        <w:sdtPr>
          <w:rPr>
            <w:rFonts w:ascii="Arial" w:hAnsi="Arial" w:cs="Arial"/>
            <w:b/>
          </w:rPr>
          <w:id w:val="-1495714589"/>
          <w:placeholder>
            <w:docPart w:val="11FF26B14BDC4B1B9ADBD927960C728B"/>
          </w:placeholder>
          <w:dataBinding w:prefixMappings="xmlns:ns0='http://schemas.eformity.nl/radiuscollege/onderwijsvorm/2015/04/vaardigheidsdoelen' " w:xpath="/ns0:vaardigheidsdoelen[1]/ns0:vaardigheidsdoel2[1]/ns0:omschrijving[1]" w:storeItemID="{BB253B17-4894-4177-9EB3-CAF52E3F5447}"/>
          <w:text/>
        </w:sdtPr>
        <w:sdtEndPr/>
        <w:sdtContent>
          <w:r w:rsidR="00497EBD">
            <w:rPr>
              <w:rFonts w:ascii="Arial" w:hAnsi="Arial" w:cs="Arial"/>
              <w:b/>
            </w:rPr>
            <w:t>Specifieke latere wensen van de klant zijn in beeld gebracht</w:t>
          </w:r>
        </w:sdtContent>
      </w:sdt>
      <w:r w:rsidR="00DF4B1A" w:rsidRPr="00E43BA6">
        <w:rPr>
          <w:rFonts w:ascii="Arial" w:hAnsi="Arial" w:cs="Arial"/>
          <w:b/>
        </w:rPr>
        <w:t xml:space="preserve"> </w:t>
      </w:r>
      <w:r w:rsidR="00DF4B1A" w:rsidRPr="00E43BA6">
        <w:rPr>
          <w:rFonts w:ascii="Arial" w:hAnsi="Arial" w:cs="Arial"/>
        </w:rPr>
        <w:t>en</w:t>
      </w:r>
    </w:p>
    <w:p w14:paraId="52B810DD" w14:textId="77777777"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Op een nette en correcte manier wordt contact opgenomen</w:t>
      </w:r>
    </w:p>
    <w:p w14:paraId="52B810DE" w14:textId="77777777" w:rsidR="00DF4B1A" w:rsidRPr="00E43BA6" w:rsidRDefault="00DF4B1A" w:rsidP="00DF4B1A">
      <w:pPr>
        <w:pStyle w:val="Lijstalinea"/>
        <w:numPr>
          <w:ilvl w:val="0"/>
          <w:numId w:val="31"/>
        </w:numPr>
        <w:spacing w:after="200" w:line="276" w:lineRule="auto"/>
        <w:ind w:left="708" w:hanging="708"/>
        <w:rPr>
          <w:rFonts w:ascii="Arial" w:hAnsi="Arial" w:cs="Arial"/>
        </w:rPr>
      </w:pPr>
      <w:r w:rsidRPr="00E43BA6">
        <w:rPr>
          <w:rFonts w:ascii="Arial" w:hAnsi="Arial" w:cs="Arial"/>
        </w:rPr>
        <w:t>Middels een interview moet je daar achter zien te komen. Zorg hierbij voor het volgende:</w:t>
      </w:r>
    </w:p>
    <w:p w14:paraId="52B810DF" w14:textId="77777777" w:rsidR="00DF4B1A" w:rsidRPr="00E43BA6" w:rsidRDefault="00DF4B1A" w:rsidP="00DF4B1A">
      <w:pPr>
        <w:pStyle w:val="Lijstalinea"/>
        <w:ind w:left="708"/>
        <w:rPr>
          <w:rFonts w:ascii="Arial" w:hAnsi="Arial" w:cs="Arial"/>
        </w:rPr>
      </w:pPr>
      <w:r w:rsidRPr="00E43BA6">
        <w:rPr>
          <w:rFonts w:ascii="Arial" w:hAnsi="Arial" w:cs="Arial"/>
        </w:rPr>
        <w:t>– stuur hem een mail vanuit je rocwb-mail waarin je op een nette manier hem benadert en vraagt wanneer dit interview plaats kan vinden. Pak dit professioneel aan. (Denk dus ook aan locatie etc.) Bereid dit interview goed voor en maak er weer een apart document van. Let op: dit document dient weer alle relevante informatie te bevatten.</w:t>
      </w:r>
    </w:p>
    <w:p w14:paraId="52B810E0" w14:textId="77777777" w:rsidR="00DF4B1A" w:rsidRPr="00E43BA6" w:rsidRDefault="00DF4B1A" w:rsidP="00DF4B1A">
      <w:pPr>
        <w:pStyle w:val="Lijstalinea"/>
        <w:ind w:left="0"/>
        <w:rPr>
          <w:rFonts w:ascii="Arial" w:hAnsi="Arial" w:cs="Arial"/>
        </w:rPr>
      </w:pPr>
    </w:p>
    <w:p w14:paraId="52B810E1" w14:textId="77777777"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Samenwerking krijgt professionele vormgeving</w:t>
      </w:r>
    </w:p>
    <w:p w14:paraId="52B810E2" w14:textId="77777777" w:rsidR="00DF4B1A" w:rsidRPr="00E43BA6" w:rsidRDefault="00DF4B1A" w:rsidP="00DF4B1A">
      <w:pPr>
        <w:pStyle w:val="Lijstalinea"/>
        <w:ind w:left="0"/>
        <w:rPr>
          <w:rFonts w:ascii="Arial" w:hAnsi="Arial" w:cs="Arial"/>
        </w:rPr>
      </w:pPr>
      <w:r w:rsidRPr="00E43BA6">
        <w:rPr>
          <w:rFonts w:ascii="Arial" w:hAnsi="Arial" w:cs="Arial"/>
        </w:rPr>
        <w:t>Jullie gaan afspraken maken hoe jullie gaan samenwerken (Dit is een gedeelte van het Plan van aanpak, wat je bij het volgende project zult gaan maken.) Zorg er ook voor dat je weet hoe je elkaar kunt benaderen. Gebruik hiervoor de twee sjablonen die je van Mysite kunt downloaden (Samenwerkingscontract en bereikbaarheidslijst.) Stel het samenwerkingscontract zo concreet mogelijk op, zodat er geen speld tussen te krijgen is. Gebruik van woorden als ‘op tijd’, ‘mooi’, ‘goed je best doen’ zijn niet duidelijk genoeg. Wat is ‘op tijd’? Wat is ‘mooi’? etc.</w:t>
      </w:r>
    </w:p>
    <w:p w14:paraId="52B810E3" w14:textId="77777777" w:rsidR="00DF4B1A" w:rsidRPr="00E43BA6" w:rsidRDefault="00DF4B1A" w:rsidP="00DF4B1A">
      <w:pPr>
        <w:pStyle w:val="Lijstalinea"/>
        <w:ind w:left="0"/>
        <w:rPr>
          <w:rFonts w:ascii="Arial" w:hAnsi="Arial" w:cs="Arial"/>
        </w:rPr>
      </w:pPr>
      <w:r w:rsidRPr="00E43BA6">
        <w:rPr>
          <w:rFonts w:ascii="Arial" w:hAnsi="Arial" w:cs="Arial"/>
        </w:rPr>
        <w:t>Houd vanaf het begin een roostertje bij wie wanneer aanwezig is. Je dient dit op het eind van het project bij het projectrapport in te leveren.</w:t>
      </w:r>
    </w:p>
    <w:p w14:paraId="52B810E4" w14:textId="77777777" w:rsidR="00DF4B1A" w:rsidRPr="00E43BA6" w:rsidRDefault="00DF4B1A" w:rsidP="00DF4B1A">
      <w:pPr>
        <w:pStyle w:val="Lijstalinea"/>
        <w:ind w:left="0"/>
        <w:rPr>
          <w:rFonts w:ascii="Arial" w:hAnsi="Arial" w:cs="Arial"/>
        </w:rPr>
      </w:pPr>
    </w:p>
    <w:p w14:paraId="52B810E5" w14:textId="77777777"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De taakverdeling is in een planning opgenomen</w:t>
      </w:r>
    </w:p>
    <w:p w14:paraId="52B810E6" w14:textId="77777777" w:rsidR="00DF4B1A" w:rsidRPr="00E43BA6" w:rsidRDefault="00DF4B1A" w:rsidP="00DF4B1A">
      <w:pPr>
        <w:rPr>
          <w:rFonts w:ascii="Arial" w:hAnsi="Arial" w:cs="Arial"/>
        </w:rPr>
      </w:pPr>
      <w:r w:rsidRPr="00E43BA6">
        <w:rPr>
          <w:rFonts w:ascii="Arial" w:hAnsi="Arial" w:cs="Arial"/>
        </w:rPr>
        <w:t>Om alles in goede banen te leiden en te zorgen dat alles afkomt dien je een planning te maken. En belangrijker nog……………. je er aan te houden! Hierin staat tevens de taakverdeling. Je mag zelf weten hoe je dit aanpakt, als het maar een planning is waar je goed mee kunt werken. Je zou het bijv. in Excel kunnen maken. Een professioneel programma is MS-Project wat je kunt downloaden van RCmsdn.</w:t>
      </w:r>
    </w:p>
    <w:p w14:paraId="52B810E7" w14:textId="77777777" w:rsidR="00DF4B1A" w:rsidRPr="00E43BA6" w:rsidRDefault="00DF4B1A" w:rsidP="00DF4B1A">
      <w:pPr>
        <w:rPr>
          <w:rFonts w:ascii="Arial" w:hAnsi="Arial" w:cs="Arial"/>
        </w:rPr>
      </w:pPr>
      <w:r w:rsidRPr="00E43BA6">
        <w:rPr>
          <w:rFonts w:ascii="Arial" w:hAnsi="Arial" w:cs="Arial"/>
        </w:rPr>
        <w:t>We geven hier al wel mee dat je ongeveer in week 6 met alles klaar moet zijn. Je gaat dan de acceptatietest doen. Ga er vanuit dat de opdrachtgever nog wat wensen of aanpassingen wil en dat je die ook uit gaat voeren. Ga ook nu weer professioneel te werk. Denk van te voren na over zaken als: doe je het?, doe je het gratis?, Vraag je er geld voor?, Jouw fout, zijn fout?</w:t>
      </w:r>
    </w:p>
    <w:p w14:paraId="52B810E8" w14:textId="77777777" w:rsidR="00DF4B1A" w:rsidRPr="006C46FB" w:rsidRDefault="00DF4B1A" w:rsidP="00DF4B1A">
      <w:pPr>
        <w:rPr>
          <w:rFonts w:ascii="Arial" w:hAnsi="Arial" w:cs="Arial"/>
        </w:rPr>
      </w:pPr>
    </w:p>
    <w:p w14:paraId="52B810E9" w14:textId="77777777" w:rsidR="00DF4B1A" w:rsidRPr="006C46FB" w:rsidRDefault="00DF4B1A" w:rsidP="00DF4B1A">
      <w:pPr>
        <w:rPr>
          <w:rFonts w:ascii="Arial" w:hAnsi="Arial" w:cs="Arial"/>
        </w:rPr>
      </w:pPr>
      <w:r w:rsidRPr="006C46FB">
        <w:rPr>
          <w:rFonts w:ascii="Arial" w:hAnsi="Arial" w:cs="Arial"/>
        </w:rPr>
        <w:t>Op deze manier gaat het verder. Dus:</w:t>
      </w:r>
    </w:p>
    <w:p w14:paraId="52B810EA" w14:textId="77777777" w:rsidR="00DF4B1A" w:rsidRPr="006C46FB" w:rsidRDefault="00DF4B1A" w:rsidP="00DF4B1A">
      <w:pPr>
        <w:rPr>
          <w:rFonts w:ascii="Arial" w:hAnsi="Arial" w:cs="Arial"/>
        </w:rPr>
      </w:pPr>
      <w:r w:rsidRPr="006C46FB">
        <w:rPr>
          <w:rFonts w:ascii="Arial" w:hAnsi="Arial" w:cs="Arial"/>
        </w:rPr>
        <w:t xml:space="preserve">- de kleine afwijking t.o.v. andere groepen wordt genoteerd, </w:t>
      </w:r>
    </w:p>
    <w:p w14:paraId="52B810EB" w14:textId="77777777" w:rsidR="00DF4B1A" w:rsidRPr="006C46FB" w:rsidRDefault="00DF4B1A" w:rsidP="00DF4B1A">
      <w:pPr>
        <w:rPr>
          <w:rFonts w:ascii="Arial" w:hAnsi="Arial" w:cs="Arial"/>
        </w:rPr>
      </w:pPr>
      <w:r w:rsidRPr="006C46FB">
        <w:rPr>
          <w:rFonts w:ascii="Arial" w:hAnsi="Arial" w:cs="Arial"/>
        </w:rPr>
        <w:t xml:space="preserve">- functioneel ontwerp wordt indien nodig aangepast, </w:t>
      </w:r>
      <w:r>
        <w:rPr>
          <w:rFonts w:ascii="Arial" w:hAnsi="Arial" w:cs="Arial"/>
        </w:rPr>
        <w:t>(Je kunt dit van MySite downloaden)</w:t>
      </w:r>
    </w:p>
    <w:p w14:paraId="52B810EC" w14:textId="77777777" w:rsidR="00DF4B1A" w:rsidRPr="006C46FB" w:rsidRDefault="00DF4B1A" w:rsidP="00DF4B1A">
      <w:pPr>
        <w:rPr>
          <w:rFonts w:ascii="Arial" w:hAnsi="Arial" w:cs="Arial"/>
        </w:rPr>
      </w:pPr>
      <w:r w:rsidRPr="006C46FB">
        <w:rPr>
          <w:rFonts w:ascii="Arial" w:hAnsi="Arial" w:cs="Arial"/>
        </w:rPr>
        <w:t xml:space="preserve">- je gaat je spullen klaarzetten, </w:t>
      </w:r>
    </w:p>
    <w:p w14:paraId="52B810ED" w14:textId="77777777" w:rsidR="00DF4B1A" w:rsidRPr="006C46FB" w:rsidRDefault="00DF4B1A" w:rsidP="00DF4B1A">
      <w:pPr>
        <w:rPr>
          <w:rFonts w:ascii="Arial" w:hAnsi="Arial" w:cs="Arial"/>
        </w:rPr>
      </w:pPr>
      <w:r w:rsidRPr="006C46FB">
        <w:rPr>
          <w:rFonts w:ascii="Arial" w:hAnsi="Arial" w:cs="Arial"/>
        </w:rPr>
        <w:t xml:space="preserve">- gaat (netjes) programmeren, </w:t>
      </w:r>
    </w:p>
    <w:p w14:paraId="52B810EE" w14:textId="77777777" w:rsidR="00DF4B1A" w:rsidRPr="006C46FB" w:rsidRDefault="00DF4B1A" w:rsidP="00DF4B1A">
      <w:pPr>
        <w:rPr>
          <w:rFonts w:ascii="Arial" w:hAnsi="Arial" w:cs="Arial"/>
        </w:rPr>
      </w:pPr>
      <w:r w:rsidRPr="006C46FB">
        <w:rPr>
          <w:rFonts w:ascii="Arial" w:hAnsi="Arial" w:cs="Arial"/>
        </w:rPr>
        <w:t xml:space="preserve">- laat Visual Studio een klassediagram genereren, </w:t>
      </w:r>
    </w:p>
    <w:p w14:paraId="52B810EF" w14:textId="77777777" w:rsidR="00DF4B1A" w:rsidRPr="006C46FB" w:rsidRDefault="00DF4B1A" w:rsidP="00DF4B1A">
      <w:pPr>
        <w:rPr>
          <w:rFonts w:ascii="Arial" w:hAnsi="Arial" w:cs="Arial"/>
        </w:rPr>
      </w:pPr>
      <w:r w:rsidRPr="006C46FB">
        <w:rPr>
          <w:rFonts w:ascii="Arial" w:hAnsi="Arial" w:cs="Arial"/>
        </w:rPr>
        <w:t xml:space="preserve">- laat een ander groepje een functionele test uitvoeren, </w:t>
      </w:r>
    </w:p>
    <w:p w14:paraId="52B810F0" w14:textId="77777777" w:rsidR="00DF4B1A" w:rsidRPr="006C46FB" w:rsidRDefault="00DF4B1A" w:rsidP="00DF4B1A">
      <w:pPr>
        <w:rPr>
          <w:rFonts w:ascii="Arial" w:hAnsi="Arial" w:cs="Arial"/>
        </w:rPr>
      </w:pPr>
      <w:r w:rsidRPr="006C46FB">
        <w:rPr>
          <w:rFonts w:ascii="Arial" w:hAnsi="Arial" w:cs="Arial"/>
        </w:rPr>
        <w:t xml:space="preserve">- weer een ander groepje de technische test (Wordt behandeld tijdens een VHT), </w:t>
      </w:r>
    </w:p>
    <w:p w14:paraId="52B810F1" w14:textId="77777777" w:rsidR="00DF4B1A" w:rsidRPr="006C46FB" w:rsidRDefault="00DF4B1A" w:rsidP="00DF4B1A">
      <w:pPr>
        <w:rPr>
          <w:rFonts w:ascii="Arial" w:hAnsi="Arial" w:cs="Arial"/>
        </w:rPr>
      </w:pPr>
      <w:r w:rsidRPr="006C46FB">
        <w:rPr>
          <w:rFonts w:ascii="Arial" w:hAnsi="Arial" w:cs="Arial"/>
        </w:rPr>
        <w:t xml:space="preserve">- het (positieve) resultaat hiervan wordt gemeld bij de opdrachtgever, </w:t>
      </w:r>
    </w:p>
    <w:p w14:paraId="52B810F2" w14:textId="77777777" w:rsidR="00DF4B1A" w:rsidRPr="006C46FB" w:rsidRDefault="00DF4B1A" w:rsidP="00DF4B1A">
      <w:pPr>
        <w:rPr>
          <w:rFonts w:ascii="Arial" w:hAnsi="Arial" w:cs="Arial"/>
        </w:rPr>
      </w:pPr>
      <w:r w:rsidRPr="006C46FB">
        <w:rPr>
          <w:rFonts w:ascii="Arial" w:hAnsi="Arial" w:cs="Arial"/>
        </w:rPr>
        <w:t xml:space="preserve">- er wordt een contract opgesteld, </w:t>
      </w:r>
    </w:p>
    <w:p w14:paraId="52B810F3" w14:textId="77777777" w:rsidR="00DF4B1A" w:rsidRPr="006C46FB" w:rsidRDefault="00DF4B1A" w:rsidP="00DF4B1A">
      <w:pPr>
        <w:pStyle w:val="Geenafstand"/>
        <w:rPr>
          <w:rFonts w:ascii="Arial" w:hAnsi="Arial" w:cs="Arial"/>
        </w:rPr>
      </w:pPr>
      <w:r w:rsidRPr="006C46FB">
        <w:rPr>
          <w:rFonts w:ascii="Arial" w:hAnsi="Arial" w:cs="Arial"/>
        </w:rPr>
        <w:t xml:space="preserve">- er wordt een factuur verzonden, </w:t>
      </w:r>
    </w:p>
    <w:p w14:paraId="52B810F4" w14:textId="77777777" w:rsidR="00DF4B1A" w:rsidRPr="006C46FB" w:rsidRDefault="00DF4B1A" w:rsidP="00DF4B1A">
      <w:pPr>
        <w:pStyle w:val="Geenafstand"/>
        <w:ind w:firstLine="292"/>
        <w:rPr>
          <w:rFonts w:ascii="Arial" w:hAnsi="Arial" w:cs="Arial"/>
        </w:rPr>
      </w:pPr>
      <w:r w:rsidRPr="006C46FB">
        <w:rPr>
          <w:rFonts w:ascii="Arial" w:hAnsi="Arial" w:cs="Arial"/>
        </w:rPr>
        <w:t>Ga er vanuit dat er voor het programma betaald moet worden.</w:t>
      </w:r>
    </w:p>
    <w:p w14:paraId="52B810F5" w14:textId="77777777"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lastRenderedPageBreak/>
        <w:t>Hoe hoog is dit bedrag?</w:t>
      </w:r>
    </w:p>
    <w:p w14:paraId="52B810F6" w14:textId="77777777"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Hoe kom je tot dit bedrag? Ga er bij je uurtarief vanuit dat je een eerste jaars leerling Applicatieontwikkelaar bent. Je mag dus zeker niet het tarief hanteren wat een ervaren programmeur zou hanteren.</w:t>
      </w:r>
    </w:p>
    <w:p w14:paraId="52B810F7" w14:textId="77777777"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Hoe dient dit bedrag betaald te worden? Ineens of in delen? Handje contantje of via overschrijving?</w:t>
      </w:r>
    </w:p>
    <w:p w14:paraId="52B810F8" w14:textId="77777777"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Hoe breng je je opdrachtgever hiervan op de hoogte? Doe dit dus ook.</w:t>
      </w:r>
    </w:p>
    <w:p w14:paraId="52B810F9" w14:textId="77777777" w:rsidR="00DF4B1A" w:rsidRPr="006C46FB" w:rsidRDefault="00DF4B1A" w:rsidP="00DF4B1A">
      <w:pPr>
        <w:rPr>
          <w:rFonts w:ascii="Arial" w:hAnsi="Arial" w:cs="Arial"/>
        </w:rPr>
      </w:pPr>
    </w:p>
    <w:p w14:paraId="52B810FA" w14:textId="77777777" w:rsidR="00DF4B1A" w:rsidRPr="006C46FB" w:rsidRDefault="00DF4B1A" w:rsidP="00DF4B1A">
      <w:pPr>
        <w:rPr>
          <w:rFonts w:ascii="Arial" w:hAnsi="Arial" w:cs="Arial"/>
        </w:rPr>
      </w:pPr>
      <w:r w:rsidRPr="006C46FB">
        <w:rPr>
          <w:rFonts w:ascii="Arial" w:hAnsi="Arial" w:cs="Arial"/>
        </w:rPr>
        <w:t>- acceptatietest wordt uitgevoerd, Je moet proberen alles zo reëel mogelijk uit te voeren. We bedoelen hiermee dat je je programma zogenaamd bij een echte opdrachtgever op gaat leveren. Behandel hem dan ook als zodanig. Probeer professioneel over te komen.</w:t>
      </w:r>
    </w:p>
    <w:p w14:paraId="52B810FB" w14:textId="77777777" w:rsidR="00DF4B1A" w:rsidRDefault="00DF4B1A" w:rsidP="00DF4B1A">
      <w:pPr>
        <w:pStyle w:val="Geenafstand"/>
      </w:pPr>
      <w:r w:rsidRPr="00DC24B4">
        <w:t xml:space="preserve">Maak een acceptatietest en laat deze door </w:t>
      </w:r>
      <w:r>
        <w:t xml:space="preserve">(een gebruiker van) </w:t>
      </w:r>
      <w:r w:rsidRPr="00DC24B4">
        <w:t>de opdrachtgever uitvoeren. Maak hiervoor (</w:t>
      </w:r>
      <w:r>
        <w:t xml:space="preserve">ruim </w:t>
      </w:r>
      <w:r w:rsidRPr="00DC24B4">
        <w:t>op tijd)</w:t>
      </w:r>
      <w:r>
        <w:t xml:space="preserve"> </w:t>
      </w:r>
      <w:r w:rsidRPr="00DC24B4">
        <w:t>een afspraak.</w:t>
      </w:r>
      <w:r>
        <w:t xml:space="preserve"> Doe dit volgens de eisen zoals gesteld bij de VHT.</w:t>
      </w:r>
    </w:p>
    <w:p w14:paraId="52B810FC" w14:textId="77777777" w:rsidR="00DF4B1A" w:rsidRPr="00DC24B4" w:rsidRDefault="00DF4B1A" w:rsidP="00DF4B1A">
      <w:pPr>
        <w:pStyle w:val="Geenafstand"/>
      </w:pPr>
      <w:r>
        <w:t>Ga er hierbij vanuit dat de opdrachtgever meer dan 100 km van je vandaan zit. Zorg er dus voor dat je alles op orde hebt om je product netjes af te leveren. Je wordt er niet vrolijk van als je een nieuwe afspraak moet maken.</w:t>
      </w:r>
    </w:p>
    <w:p w14:paraId="52B810FD" w14:textId="77777777" w:rsidR="00DF4B1A" w:rsidRPr="007F57D5" w:rsidRDefault="00DF4B1A" w:rsidP="00DF4B1A">
      <w:pPr>
        <w:pStyle w:val="Geenafstand"/>
      </w:pPr>
      <w:r w:rsidRPr="00DC24B4">
        <w:t xml:space="preserve">De opdrachtgever komt zeer hoogstwaarschijnlijk met een of meer wensen/aanpassingen etc. (Dit met het doel dat jij goed leert programmeren.) De bedoeling van dit ‘spelletje’ is dat je hierin meegaat. (Dit met het doel om te leren </w:t>
      </w:r>
      <w:r>
        <w:t>goed om te gaan met een klant.)</w:t>
      </w:r>
    </w:p>
    <w:p w14:paraId="52B810FE" w14:textId="77777777" w:rsidR="00DF4B1A" w:rsidRDefault="00DF4B1A" w:rsidP="00DF4B1A">
      <w:pPr>
        <w:rPr>
          <w:sz w:val="24"/>
          <w:szCs w:val="24"/>
        </w:rPr>
      </w:pPr>
      <w:r>
        <w:rPr>
          <w:sz w:val="24"/>
          <w:szCs w:val="24"/>
        </w:rPr>
        <w:t>Normaal gesproken zou jij als ontwikkelaar/leverancier een rapportage opleveren. Nu draaien we de rollen net om en krijg je deze van de opdrachtgever zodat je ongeveer weet hoe dat er uit hoort te zien. Bij een volgend project zul je die zelf op moeten stellen.</w:t>
      </w:r>
    </w:p>
    <w:p w14:paraId="52B810FF" w14:textId="77777777" w:rsidR="00DF4B1A" w:rsidRDefault="00DF4B1A" w:rsidP="00DF4B1A">
      <w:pPr>
        <w:rPr>
          <w:sz w:val="24"/>
          <w:szCs w:val="24"/>
        </w:rPr>
      </w:pPr>
      <w:r w:rsidRPr="007A5670">
        <w:rPr>
          <w:b/>
          <w:noProof/>
        </w:rPr>
        <w:drawing>
          <wp:anchor distT="0" distB="0" distL="114300" distR="114300" simplePos="0" relativeHeight="251676672" behindDoc="0" locked="0" layoutInCell="1" allowOverlap="1" wp14:anchorId="52B81175" wp14:editId="52B81176">
            <wp:simplePos x="0" y="0"/>
            <wp:positionH relativeFrom="column">
              <wp:posOffset>4456430</wp:posOffset>
            </wp:positionH>
            <wp:positionV relativeFrom="paragraph">
              <wp:posOffset>448310</wp:posOffset>
            </wp:positionV>
            <wp:extent cx="1025525" cy="615315"/>
            <wp:effectExtent l="0" t="0" r="3175"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025525" cy="615315"/>
                    </a:xfrm>
                    <a:prstGeom prst="rect">
                      <a:avLst/>
                    </a:prstGeom>
                  </pic:spPr>
                </pic:pic>
              </a:graphicData>
            </a:graphic>
            <wp14:sizeRelH relativeFrom="page">
              <wp14:pctWidth>0</wp14:pctWidth>
            </wp14:sizeRelH>
            <wp14:sizeRelV relativeFrom="page">
              <wp14:pctHeight>0</wp14:pctHeight>
            </wp14:sizeRelV>
          </wp:anchor>
        </w:drawing>
      </w:r>
      <w:r w:rsidRPr="007A5670">
        <w:rPr>
          <w:b/>
          <w:sz w:val="24"/>
          <w:szCs w:val="24"/>
        </w:rPr>
        <w:t xml:space="preserve">Houd er rekening mee dat de opdrachtgever het product niet accepteert en jij nog aanpassingen moet doen. Je zult dus een tweede afspraak moeten maken. Houd rekening met de deadline. Deze is </w:t>
      </w:r>
      <w:r>
        <w:rPr>
          <w:b/>
          <w:sz w:val="24"/>
          <w:szCs w:val="24"/>
        </w:rPr>
        <w:t>4 april 2017</w:t>
      </w:r>
      <w:r w:rsidRPr="00383C2D">
        <w:rPr>
          <w:sz w:val="24"/>
          <w:szCs w:val="24"/>
        </w:rPr>
        <w:t>.</w:t>
      </w:r>
    </w:p>
    <w:p w14:paraId="52B81100" w14:textId="77777777" w:rsidR="00DF4B1A" w:rsidRDefault="00DF4B1A" w:rsidP="00DF4B1A">
      <w:pPr>
        <w:rPr>
          <w:sz w:val="24"/>
          <w:szCs w:val="24"/>
        </w:rPr>
      </w:pPr>
      <w:r>
        <w:rPr>
          <w:sz w:val="24"/>
          <w:szCs w:val="24"/>
        </w:rPr>
        <w:t xml:space="preserve">Als je applicatie de acceptatietest passeert krijg je een testrapport mee met daarop de stempel Accepted: </w:t>
      </w:r>
    </w:p>
    <w:p w14:paraId="52B81101" w14:textId="77777777" w:rsidR="00DF4B1A" w:rsidRPr="006C46FB" w:rsidRDefault="00DF4B1A" w:rsidP="00DF4B1A">
      <w:pPr>
        <w:rPr>
          <w:rFonts w:ascii="Arial" w:hAnsi="Arial" w:cs="Arial"/>
        </w:rPr>
      </w:pPr>
    </w:p>
    <w:p w14:paraId="52B81102" w14:textId="77777777" w:rsidR="00DF4B1A" w:rsidRPr="006C46FB" w:rsidRDefault="00DF4B1A" w:rsidP="00DF4B1A">
      <w:pPr>
        <w:rPr>
          <w:rFonts w:ascii="Arial" w:hAnsi="Arial" w:cs="Arial"/>
        </w:rPr>
      </w:pPr>
      <w:r w:rsidRPr="006C46FB">
        <w:rPr>
          <w:rFonts w:ascii="Arial" w:hAnsi="Arial" w:cs="Arial"/>
        </w:rPr>
        <w:t>- specifieke wensen die daarbij naar voren kwamen worden genoteerd.</w:t>
      </w:r>
    </w:p>
    <w:p w14:paraId="52B81103" w14:textId="77777777" w:rsidR="00DF4B1A" w:rsidRPr="006C46FB" w:rsidRDefault="00DF4B1A" w:rsidP="00DF4B1A">
      <w:pPr>
        <w:rPr>
          <w:rFonts w:ascii="Arial" w:hAnsi="Arial" w:cs="Arial"/>
        </w:rPr>
      </w:pPr>
    </w:p>
    <w:p w14:paraId="52B81104" w14:textId="77777777" w:rsidR="00DF4B1A" w:rsidRDefault="00DF4B1A" w:rsidP="00DF4B1A">
      <w:pPr>
        <w:rPr>
          <w:rFonts w:ascii="Arial" w:hAnsi="Arial" w:cs="Arial"/>
        </w:rPr>
      </w:pPr>
      <w:r>
        <w:rPr>
          <w:rFonts w:ascii="Arial" w:hAnsi="Arial" w:cs="Arial"/>
        </w:rPr>
        <w:t>Het testen verloopt volgens dit schema:</w:t>
      </w:r>
    </w:p>
    <w:p w14:paraId="52B81105" w14:textId="77777777" w:rsidR="00DF4B1A" w:rsidRDefault="00DF4B1A" w:rsidP="00DF4B1A">
      <w:pPr>
        <w:rPr>
          <w:rFonts w:ascii="Arial" w:hAnsi="Arial" w:cs="Arial"/>
        </w:rPr>
      </w:pPr>
      <w:r>
        <w:rPr>
          <w:noProof/>
        </w:rPr>
        <w:drawing>
          <wp:inline distT="0" distB="0" distL="0" distR="0" wp14:anchorId="52B81177" wp14:editId="52B81178">
            <wp:extent cx="3064243" cy="3371850"/>
            <wp:effectExtent l="0" t="0" r="3175"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71741" cy="3380101"/>
                    </a:xfrm>
                    <a:prstGeom prst="rect">
                      <a:avLst/>
                    </a:prstGeom>
                  </pic:spPr>
                </pic:pic>
              </a:graphicData>
            </a:graphic>
          </wp:inline>
        </w:drawing>
      </w:r>
    </w:p>
    <w:p w14:paraId="52B81106" w14:textId="77777777" w:rsidR="00DF4B1A" w:rsidRPr="00DC24B4" w:rsidRDefault="00DF4B1A" w:rsidP="00DF4B1A">
      <w:pPr>
        <w:rPr>
          <w:b/>
          <w:color w:val="548DD4" w:themeColor="text2" w:themeTint="99"/>
          <w:sz w:val="32"/>
          <w:szCs w:val="32"/>
        </w:rPr>
      </w:pPr>
      <w:r>
        <w:rPr>
          <w:b/>
          <w:color w:val="548DD4" w:themeColor="text2" w:themeTint="99"/>
          <w:sz w:val="32"/>
          <w:szCs w:val="32"/>
        </w:rPr>
        <w:lastRenderedPageBreak/>
        <w:t xml:space="preserve">4 </w:t>
      </w:r>
      <w:r w:rsidRPr="00DC24B4">
        <w:rPr>
          <w:b/>
          <w:color w:val="548DD4" w:themeColor="text2" w:themeTint="99"/>
          <w:sz w:val="32"/>
          <w:szCs w:val="32"/>
        </w:rPr>
        <w:t>A</w:t>
      </w:r>
      <w:r>
        <w:rPr>
          <w:b/>
          <w:color w:val="548DD4" w:themeColor="text2" w:themeTint="99"/>
          <w:sz w:val="32"/>
          <w:szCs w:val="32"/>
        </w:rPr>
        <w:t>fronding van het project</w:t>
      </w:r>
    </w:p>
    <w:p w14:paraId="52B81107" w14:textId="77777777" w:rsidR="00DF4B1A" w:rsidRDefault="00DF4B1A" w:rsidP="00DF4B1A">
      <w:pPr>
        <w:rPr>
          <w:sz w:val="24"/>
          <w:szCs w:val="24"/>
        </w:rPr>
      </w:pPr>
      <w:r>
        <w:rPr>
          <w:sz w:val="24"/>
          <w:szCs w:val="24"/>
        </w:rPr>
        <w:t xml:space="preserve">De afronding van het project bestaat uit twee gedeelten, zoals je het kent van het vorige project “De torens van Hanoi”. </w:t>
      </w:r>
      <w:r w:rsidRPr="00D81B17">
        <w:rPr>
          <w:sz w:val="24"/>
          <w:szCs w:val="24"/>
          <w:u w:val="single"/>
        </w:rPr>
        <w:t>Uiterlijk</w:t>
      </w:r>
      <w:r>
        <w:rPr>
          <w:sz w:val="24"/>
          <w:szCs w:val="24"/>
        </w:rPr>
        <w:t xml:space="preserve"> dinsdag 4 april 2017 kun je het Projectrapport en Teamrapport inleveren. Bij het projectrapport dien je een rooster toe te voegen met daarop aangegeven wie er wanneer aanwezig was.</w:t>
      </w:r>
    </w:p>
    <w:p w14:paraId="52B81108" w14:textId="77777777" w:rsidR="00DF4B1A" w:rsidRDefault="00DF4B1A" w:rsidP="00DF4B1A">
      <w:pPr>
        <w:rPr>
          <w:sz w:val="24"/>
          <w:szCs w:val="24"/>
        </w:rPr>
      </w:pPr>
      <w:r w:rsidRPr="00CB0ECA">
        <w:rPr>
          <w:sz w:val="24"/>
          <w:szCs w:val="24"/>
        </w:rPr>
        <w:t>De afrondi</w:t>
      </w:r>
      <w:r>
        <w:rPr>
          <w:sz w:val="24"/>
          <w:szCs w:val="24"/>
        </w:rPr>
        <w:t>ng vindt plaats in de toetsweek.</w:t>
      </w:r>
    </w:p>
    <w:p w14:paraId="52B81109" w14:textId="77777777" w:rsidR="00DF4B1A" w:rsidRDefault="00DF4B1A" w:rsidP="00DF4B1A">
      <w:pPr>
        <w:rPr>
          <w:sz w:val="24"/>
          <w:szCs w:val="24"/>
        </w:rPr>
      </w:pPr>
    </w:p>
    <w:p w14:paraId="52B8110A" w14:textId="77777777" w:rsidR="00DF4B1A" w:rsidRDefault="00DF4B1A" w:rsidP="00DF4B1A">
      <w:pPr>
        <w:pStyle w:val="Lijstalinea"/>
        <w:numPr>
          <w:ilvl w:val="0"/>
          <w:numId w:val="34"/>
        </w:numPr>
        <w:spacing w:after="200" w:line="276" w:lineRule="auto"/>
        <w:rPr>
          <w:sz w:val="24"/>
          <w:szCs w:val="24"/>
        </w:rPr>
      </w:pPr>
      <w:r>
        <w:rPr>
          <w:sz w:val="24"/>
          <w:szCs w:val="24"/>
        </w:rPr>
        <w:t xml:space="preserve">Bij de </w:t>
      </w:r>
      <w:r w:rsidRPr="00375841">
        <w:rPr>
          <w:sz w:val="24"/>
          <w:szCs w:val="24"/>
          <w:u w:val="single"/>
        </w:rPr>
        <w:t>Technische oplevering</w:t>
      </w:r>
      <w:r>
        <w:rPr>
          <w:sz w:val="24"/>
          <w:szCs w:val="24"/>
        </w:rPr>
        <w:t xml:space="preserve"> worden jullie als groep getoetst op jullie individuele kennis van het project. </w:t>
      </w:r>
    </w:p>
    <w:p w14:paraId="52B8110B" w14:textId="77777777" w:rsidR="00DF4B1A" w:rsidRDefault="00DF4B1A" w:rsidP="00DF4B1A">
      <w:pPr>
        <w:pStyle w:val="Lijstalinea"/>
        <w:rPr>
          <w:sz w:val="24"/>
          <w:szCs w:val="24"/>
        </w:rPr>
      </w:pPr>
      <w:r>
        <w:rPr>
          <w:sz w:val="24"/>
          <w:szCs w:val="24"/>
        </w:rPr>
        <w:t xml:space="preserve">Dit telt voor </w:t>
      </w:r>
      <w:r w:rsidRPr="00024472">
        <w:rPr>
          <w:sz w:val="24"/>
          <w:szCs w:val="24"/>
          <w:u w:val="single"/>
        </w:rPr>
        <w:t>55%</w:t>
      </w:r>
      <w:r>
        <w:rPr>
          <w:sz w:val="24"/>
          <w:szCs w:val="24"/>
        </w:rPr>
        <w:t xml:space="preserve"> mee in het eindresultaat.</w:t>
      </w:r>
    </w:p>
    <w:p w14:paraId="52B8110C" w14:textId="77777777" w:rsidR="00DF4B1A" w:rsidRDefault="00DF4B1A" w:rsidP="00DF4B1A">
      <w:pPr>
        <w:pStyle w:val="Lijstalinea"/>
        <w:rPr>
          <w:sz w:val="24"/>
          <w:szCs w:val="24"/>
        </w:rPr>
      </w:pPr>
      <w:r>
        <w:rPr>
          <w:sz w:val="24"/>
          <w:szCs w:val="24"/>
        </w:rPr>
        <w:t xml:space="preserve">Ook jullie peilinglijst wordt nu administratief verwerkt. </w:t>
      </w:r>
    </w:p>
    <w:p w14:paraId="52B8110D" w14:textId="77777777" w:rsidR="00DF4B1A" w:rsidRDefault="00DF4B1A" w:rsidP="00DF4B1A">
      <w:pPr>
        <w:pStyle w:val="Lijstalinea"/>
        <w:rPr>
          <w:sz w:val="24"/>
          <w:szCs w:val="24"/>
        </w:rPr>
      </w:pPr>
      <w:r>
        <w:rPr>
          <w:sz w:val="24"/>
          <w:szCs w:val="24"/>
        </w:rPr>
        <w:t xml:space="preserve">Deze lijst telt voor </w:t>
      </w:r>
      <w:r w:rsidRPr="00024472">
        <w:rPr>
          <w:sz w:val="24"/>
          <w:szCs w:val="24"/>
          <w:u w:val="single"/>
        </w:rPr>
        <w:t>30%</w:t>
      </w:r>
      <w:r>
        <w:rPr>
          <w:sz w:val="24"/>
          <w:szCs w:val="24"/>
        </w:rPr>
        <w:t xml:space="preserve"> mee in het eindresultaat.</w:t>
      </w:r>
    </w:p>
    <w:p w14:paraId="52B8110E" w14:textId="77777777" w:rsidR="00DF4B1A" w:rsidRDefault="00DF4B1A" w:rsidP="00DF4B1A">
      <w:pPr>
        <w:pStyle w:val="Lijstalinea"/>
        <w:numPr>
          <w:ilvl w:val="0"/>
          <w:numId w:val="34"/>
        </w:numPr>
        <w:spacing w:after="200" w:line="276" w:lineRule="auto"/>
        <w:rPr>
          <w:sz w:val="24"/>
          <w:szCs w:val="24"/>
        </w:rPr>
      </w:pPr>
      <w:r>
        <w:rPr>
          <w:sz w:val="24"/>
          <w:szCs w:val="24"/>
        </w:rPr>
        <w:t xml:space="preserve">Bij de </w:t>
      </w:r>
      <w:r w:rsidRPr="00375841">
        <w:rPr>
          <w:sz w:val="24"/>
          <w:szCs w:val="24"/>
          <w:u w:val="single"/>
        </w:rPr>
        <w:t>Presentatie</w:t>
      </w:r>
      <w:r>
        <w:rPr>
          <w:sz w:val="24"/>
          <w:szCs w:val="24"/>
        </w:rPr>
        <w:t xml:space="preserve"> verwachten we nu een 15-minuten-durende presentatie van een hoger niveau dan de vorige keer. De facetten waar bij de beoordeling op gelet wordt, vind je als bijlage. </w:t>
      </w:r>
      <w:r w:rsidRPr="00024472">
        <w:rPr>
          <w:sz w:val="24"/>
          <w:szCs w:val="24"/>
        </w:rPr>
        <w:t xml:space="preserve">(Actuele versie staat op MySite.) </w:t>
      </w:r>
    </w:p>
    <w:p w14:paraId="52B8110F" w14:textId="77777777" w:rsidR="00DF4B1A" w:rsidRPr="00024472" w:rsidRDefault="00DF4B1A" w:rsidP="00DF4B1A">
      <w:pPr>
        <w:pStyle w:val="Lijstalinea"/>
        <w:rPr>
          <w:sz w:val="24"/>
          <w:szCs w:val="24"/>
        </w:rPr>
      </w:pPr>
      <w:r w:rsidRPr="00024472">
        <w:rPr>
          <w:sz w:val="24"/>
          <w:szCs w:val="24"/>
        </w:rPr>
        <w:t xml:space="preserve">De presentatie telt voor </w:t>
      </w:r>
      <w:r w:rsidRPr="00024472">
        <w:rPr>
          <w:sz w:val="24"/>
          <w:szCs w:val="24"/>
          <w:u w:val="single"/>
        </w:rPr>
        <w:t>15%</w:t>
      </w:r>
      <w:r w:rsidRPr="00024472">
        <w:rPr>
          <w:sz w:val="24"/>
          <w:szCs w:val="24"/>
        </w:rPr>
        <w:t xml:space="preserve"> mee in het eindresultaat.</w:t>
      </w:r>
    </w:p>
    <w:p w14:paraId="52B81110" w14:textId="77777777" w:rsidR="00DF4B1A" w:rsidRDefault="00DF4B1A" w:rsidP="00DF4B1A">
      <w:pPr>
        <w:ind w:left="360"/>
        <w:rPr>
          <w:sz w:val="24"/>
          <w:szCs w:val="24"/>
        </w:rPr>
      </w:pPr>
    </w:p>
    <w:p w14:paraId="52B81111" w14:textId="77777777" w:rsidR="00DF4B1A" w:rsidRDefault="00DF4B1A" w:rsidP="00DF4B1A">
      <w:pPr>
        <w:rPr>
          <w:sz w:val="24"/>
          <w:szCs w:val="24"/>
        </w:rPr>
      </w:pPr>
      <w:r>
        <w:rPr>
          <w:sz w:val="24"/>
          <w:szCs w:val="24"/>
        </w:rPr>
        <w:br w:type="page"/>
      </w:r>
    </w:p>
    <w:p w14:paraId="52B81112" w14:textId="77777777" w:rsidR="00DF4B1A" w:rsidRDefault="00E701E0" w:rsidP="00DF4B1A">
      <w:pPr>
        <w:rPr>
          <w:noProof/>
        </w:rPr>
      </w:pPr>
      <w:r>
        <w:rPr>
          <w:noProof/>
        </w:rPr>
        <w:lastRenderedPageBreak/>
        <w:t>Bijlage 2</w:t>
      </w:r>
      <w:r w:rsidR="00DF4B1A">
        <w:rPr>
          <w:noProof/>
        </w:rPr>
        <w:t>, Protocol presentatie</w:t>
      </w:r>
    </w:p>
    <w:p w14:paraId="52B81113" w14:textId="77777777" w:rsidR="00DF4B1A" w:rsidRDefault="00DF4B1A" w:rsidP="00DF4B1A">
      <w:pPr>
        <w:rPr>
          <w:sz w:val="24"/>
          <w:szCs w:val="24"/>
        </w:rPr>
      </w:pPr>
      <w:r>
        <w:rPr>
          <w:noProof/>
        </w:rPr>
        <w:drawing>
          <wp:inline distT="0" distB="0" distL="0" distR="0" wp14:anchorId="52B81179" wp14:editId="52B8117A">
            <wp:extent cx="5851525" cy="687768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51525" cy="6877685"/>
                    </a:xfrm>
                    <a:prstGeom prst="rect">
                      <a:avLst/>
                    </a:prstGeom>
                  </pic:spPr>
                </pic:pic>
              </a:graphicData>
            </a:graphic>
          </wp:inline>
        </w:drawing>
      </w:r>
    </w:p>
    <w:p w14:paraId="52B81114" w14:textId="77777777" w:rsidR="00DF4B1A" w:rsidRPr="00254305" w:rsidRDefault="00DF4B1A" w:rsidP="00DF4B1A">
      <w:pPr>
        <w:rPr>
          <w:sz w:val="24"/>
          <w:szCs w:val="24"/>
        </w:rPr>
      </w:pPr>
    </w:p>
    <w:p w14:paraId="52B81115" w14:textId="77777777" w:rsidR="00DF4B1A" w:rsidRPr="006C46FB" w:rsidRDefault="00DF4B1A" w:rsidP="00DF4B1A">
      <w:pPr>
        <w:rPr>
          <w:rFonts w:ascii="Arial" w:hAnsi="Arial" w:cs="Arial"/>
        </w:rPr>
      </w:pPr>
    </w:p>
    <w:p w14:paraId="52B81116" w14:textId="77777777" w:rsidR="00DF4B1A" w:rsidRPr="0044509C" w:rsidRDefault="00DF4B1A" w:rsidP="0044509C"/>
    <w:sectPr w:rsidR="00DF4B1A" w:rsidRPr="0044509C" w:rsidSect="005A3E8A">
      <w:headerReference w:type="default" r:id="rId45"/>
      <w:footerReference w:type="default" r:id="rId46"/>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8117D" w14:textId="77777777" w:rsidR="008B5A76" w:rsidRDefault="008B5A76" w:rsidP="00D26A65">
      <w:r>
        <w:separator/>
      </w:r>
    </w:p>
  </w:endnote>
  <w:endnote w:type="continuationSeparator" w:id="0">
    <w:p w14:paraId="52B8117E" w14:textId="77777777" w:rsidR="008B5A76" w:rsidRDefault="008B5A76" w:rsidP="00D26A65">
      <w:r>
        <w:continuationSeparator/>
      </w:r>
    </w:p>
  </w:endnote>
  <w:endnote w:type="continuationNotice" w:id="1">
    <w:p w14:paraId="0F49A447" w14:textId="77777777" w:rsidR="00497EBD" w:rsidRDefault="00497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Times New Roman">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81181" w14:textId="745ECFE6" w:rsidR="00DF4B1A" w:rsidRPr="00FD1FE4" w:rsidRDefault="00DF4B1A" w:rsidP="00E40D93">
    <w:pPr>
      <w:pStyle w:val="Voettekst"/>
    </w:pPr>
    <w:r>
      <w:t xml:space="preserve">UON: </w:t>
    </w:r>
    <w:fldSimple w:instr=" FILENAME ">
      <w:r w:rsidR="00265D6D">
        <w:rPr>
          <w:noProof/>
        </w:rPr>
        <w:t>20170213_Project De gokkers sv</w:t>
      </w:r>
    </w:fldSimple>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265D6D">
      <w:rPr>
        <w:rStyle w:val="RCRood"/>
        <w:noProof/>
      </w:rPr>
      <w:t>3</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265D6D">
      <w:rPr>
        <w:rStyle w:val="RCRood"/>
        <w:noProof/>
      </w:rPr>
      <w:t>21</w:t>
    </w:r>
    <w:r w:rsidRPr="000965A0">
      <w:rPr>
        <w:rStyle w:val="RCRoo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8117B" w14:textId="77777777" w:rsidR="008B5A76" w:rsidRDefault="008B5A76" w:rsidP="00D26A65">
      <w:r>
        <w:separator/>
      </w:r>
    </w:p>
  </w:footnote>
  <w:footnote w:type="continuationSeparator" w:id="0">
    <w:p w14:paraId="52B8117C" w14:textId="77777777" w:rsidR="008B5A76" w:rsidRDefault="008B5A76" w:rsidP="00D26A65">
      <w:r>
        <w:continuationSeparator/>
      </w:r>
    </w:p>
  </w:footnote>
  <w:footnote w:type="continuationNotice" w:id="1">
    <w:p w14:paraId="48A6AE31" w14:textId="77777777" w:rsidR="00497EBD" w:rsidRDefault="00497E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8117F" w14:textId="77777777" w:rsidR="00DF4B1A" w:rsidRDefault="00DF4B1A" w:rsidP="00E531D9">
    <w:pPr>
      <w:pStyle w:val="RCDocumentkop"/>
    </w:pPr>
    <w:r>
      <w:rPr>
        <w:noProof/>
      </w:rPr>
      <w:drawing>
        <wp:anchor distT="0" distB="0" distL="114300" distR="114300" simplePos="0" relativeHeight="251656192" behindDoc="1" locked="0" layoutInCell="1" allowOverlap="1" wp14:anchorId="52B81182" wp14:editId="52B81183">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rsidR="008B5A76">
      <w:t>Studentversie</w:t>
    </w:r>
    <w:r>
      <w:t xml:space="preserve"> PR</w:t>
    </w:r>
  </w:p>
  <w:p w14:paraId="52B81180" w14:textId="77777777" w:rsidR="00DF4B1A" w:rsidRDefault="00DF4B1A">
    <w:pPr>
      <w:pStyle w:val="Koptekst"/>
    </w:pPr>
    <w:r>
      <w:rPr>
        <w:noProof/>
      </w:rPr>
      <mc:AlternateContent>
        <mc:Choice Requires="wps">
          <w:drawing>
            <wp:anchor distT="0" distB="0" distL="114300" distR="114300" simplePos="0" relativeHeight="251658240" behindDoc="0" locked="0" layoutInCell="1" allowOverlap="1" wp14:anchorId="52B81184" wp14:editId="52B81185">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78477E"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39C"/>
    <w:multiLevelType w:val="multilevel"/>
    <w:tmpl w:val="EE42198A"/>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1" w15:restartNumberingAfterBreak="0">
    <w:nsid w:val="059E3449"/>
    <w:multiLevelType w:val="hybridMultilevel"/>
    <w:tmpl w:val="0B843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DD2870"/>
    <w:multiLevelType w:val="multilevel"/>
    <w:tmpl w:val="D53A9556"/>
    <w:numStyleLink w:val="RCOpsommingBullet"/>
  </w:abstractNum>
  <w:abstractNum w:abstractNumId="3" w15:restartNumberingAfterBreak="0">
    <w:nsid w:val="05FD5BEC"/>
    <w:multiLevelType w:val="multilevel"/>
    <w:tmpl w:val="D53A9556"/>
    <w:numStyleLink w:val="RCOpsommingBullet"/>
  </w:abstractNum>
  <w:abstractNum w:abstractNumId="4" w15:restartNumberingAfterBreak="0">
    <w:nsid w:val="07CE093C"/>
    <w:multiLevelType w:val="multilevel"/>
    <w:tmpl w:val="D53A9556"/>
    <w:numStyleLink w:val="RCOpsommingBullet"/>
  </w:abstractNum>
  <w:abstractNum w:abstractNumId="5" w15:restartNumberingAfterBreak="0">
    <w:nsid w:val="0CE556D8"/>
    <w:multiLevelType w:val="hybridMultilevel"/>
    <w:tmpl w:val="7B40E1A0"/>
    <w:lvl w:ilvl="0" w:tplc="1FF435B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2E53E2"/>
    <w:multiLevelType w:val="hybridMultilevel"/>
    <w:tmpl w:val="B58A1F2C"/>
    <w:lvl w:ilvl="0" w:tplc="C5FE2AC8">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8" w15:restartNumberingAfterBreak="0">
    <w:nsid w:val="14035FCA"/>
    <w:multiLevelType w:val="multilevel"/>
    <w:tmpl w:val="EE42198A"/>
    <w:numStyleLink w:val="RCOpsommingLetter"/>
  </w:abstractNum>
  <w:abstractNum w:abstractNumId="9" w15:restartNumberingAfterBreak="0">
    <w:nsid w:val="18647953"/>
    <w:multiLevelType w:val="hybridMultilevel"/>
    <w:tmpl w:val="917E2D70"/>
    <w:lvl w:ilvl="0" w:tplc="AB265FE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1" w15:restartNumberingAfterBreak="0">
    <w:nsid w:val="1F8725BF"/>
    <w:multiLevelType w:val="hybridMultilevel"/>
    <w:tmpl w:val="354AB18E"/>
    <w:lvl w:ilvl="0" w:tplc="1FD6E106">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13" w15:restartNumberingAfterBreak="0">
    <w:nsid w:val="21265478"/>
    <w:multiLevelType w:val="hybridMultilevel"/>
    <w:tmpl w:val="5678D536"/>
    <w:lvl w:ilvl="0" w:tplc="BA002E58">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FE1C5F"/>
    <w:multiLevelType w:val="multilevel"/>
    <w:tmpl w:val="68B42484"/>
    <w:lvl w:ilvl="0">
      <w:start w:val="1"/>
      <w:numFmt w:val="decimal"/>
      <w:pStyle w:val="Kop1"/>
      <w:lvlText w:val="%1"/>
      <w:lvlJc w:val="left"/>
      <w:pPr>
        <w:tabs>
          <w:tab w:val="num" w:pos="1418"/>
        </w:tabs>
        <w:ind w:left="1418" w:hanging="1418"/>
      </w:pPr>
      <w:rPr>
        <w:rFonts w:hint="default"/>
      </w:rPr>
    </w:lvl>
    <w:lvl w:ilvl="1">
      <w:start w:val="1"/>
      <w:numFmt w:val="decimal"/>
      <w:pStyle w:val="Kop2"/>
      <w:lvlText w:val="%1.%2"/>
      <w:lvlJc w:val="left"/>
      <w:pPr>
        <w:tabs>
          <w:tab w:val="num" w:pos="1418"/>
        </w:tabs>
        <w:ind w:left="1418" w:hanging="1418"/>
      </w:pPr>
      <w:rPr>
        <w:rFonts w:hint="default"/>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15" w15:restartNumberingAfterBreak="0">
    <w:nsid w:val="236D368B"/>
    <w:multiLevelType w:val="multilevel"/>
    <w:tmpl w:val="D53A9556"/>
    <w:numStyleLink w:val="RCOpsommingBullet"/>
  </w:abstractNum>
  <w:abstractNum w:abstractNumId="16" w15:restartNumberingAfterBreak="0">
    <w:nsid w:val="25BD71ED"/>
    <w:multiLevelType w:val="multilevel"/>
    <w:tmpl w:val="D53A9556"/>
    <w:numStyleLink w:val="RCOpsommingBullet"/>
  </w:abstractNum>
  <w:abstractNum w:abstractNumId="17"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33A4556F"/>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9"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0"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1" w15:restartNumberingAfterBreak="0">
    <w:nsid w:val="3D7E4D7B"/>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2" w15:restartNumberingAfterBreak="0">
    <w:nsid w:val="3DE54597"/>
    <w:multiLevelType w:val="hybridMultilevel"/>
    <w:tmpl w:val="E3BC2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0DA25FA"/>
    <w:multiLevelType w:val="multilevel"/>
    <w:tmpl w:val="724EB28C"/>
    <w:numStyleLink w:val="RCOpsommingCijfer"/>
  </w:abstractNum>
  <w:abstractNum w:abstractNumId="24" w15:restartNumberingAfterBreak="0">
    <w:nsid w:val="4BC4547B"/>
    <w:multiLevelType w:val="multilevel"/>
    <w:tmpl w:val="D53A9556"/>
    <w:numStyleLink w:val="RCOpsommingBullet"/>
  </w:abstractNum>
  <w:abstractNum w:abstractNumId="25"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6" w15:restartNumberingAfterBreak="0">
    <w:nsid w:val="55CE125A"/>
    <w:multiLevelType w:val="multilevel"/>
    <w:tmpl w:val="D53A9556"/>
    <w:numStyleLink w:val="RCOpsommingBullet"/>
  </w:abstractNum>
  <w:abstractNum w:abstractNumId="27" w15:restartNumberingAfterBreak="0">
    <w:nsid w:val="630161B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8" w15:restartNumberingAfterBreak="0">
    <w:nsid w:val="64554D6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9" w15:restartNumberingAfterBreak="0">
    <w:nsid w:val="65B229EC"/>
    <w:multiLevelType w:val="multilevel"/>
    <w:tmpl w:val="D53A9556"/>
    <w:numStyleLink w:val="RCOpsommingBullet"/>
  </w:abstractNum>
  <w:abstractNum w:abstractNumId="30" w15:restartNumberingAfterBreak="0">
    <w:nsid w:val="6DD266F0"/>
    <w:multiLevelType w:val="multilevel"/>
    <w:tmpl w:val="D53A9556"/>
    <w:numStyleLink w:val="RCOpsommingBullet"/>
  </w:abstractNum>
  <w:abstractNum w:abstractNumId="31" w15:restartNumberingAfterBreak="0">
    <w:nsid w:val="78BD40A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32"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num w:numId="1">
    <w:abstractNumId w:val="12"/>
  </w:num>
  <w:num w:numId="2">
    <w:abstractNumId w:val="24"/>
  </w:num>
  <w:num w:numId="3">
    <w:abstractNumId w:val="29"/>
  </w:num>
  <w:num w:numId="4">
    <w:abstractNumId w:val="26"/>
  </w:num>
  <w:num w:numId="5">
    <w:abstractNumId w:val="20"/>
  </w:num>
  <w:num w:numId="6">
    <w:abstractNumId w:val="8"/>
  </w:num>
  <w:num w:numId="7">
    <w:abstractNumId w:val="7"/>
  </w:num>
  <w:num w:numId="8">
    <w:abstractNumId w:val="23"/>
  </w:num>
  <w:num w:numId="9">
    <w:abstractNumId w:val="25"/>
  </w:num>
  <w:num w:numId="10">
    <w:abstractNumId w:val="10"/>
  </w:num>
  <w:num w:numId="11">
    <w:abstractNumId w:val="19"/>
  </w:num>
  <w:num w:numId="12">
    <w:abstractNumId w:val="14"/>
  </w:num>
  <w:num w:numId="13">
    <w:abstractNumId w:val="14"/>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2"/>
  </w:num>
  <w:num w:numId="15">
    <w:abstractNumId w:val="16"/>
  </w:num>
  <w:num w:numId="16">
    <w:abstractNumId w:val="4"/>
  </w:num>
  <w:num w:numId="17">
    <w:abstractNumId w:val="32"/>
  </w:num>
  <w:num w:numId="18">
    <w:abstractNumId w:val="17"/>
  </w:num>
  <w:num w:numId="19">
    <w:abstractNumId w:val="0"/>
  </w:num>
  <w:num w:numId="20">
    <w:abstractNumId w:val="18"/>
  </w:num>
  <w:num w:numId="21">
    <w:abstractNumId w:val="21"/>
  </w:num>
  <w:num w:numId="22">
    <w:abstractNumId w:val="31"/>
  </w:num>
  <w:num w:numId="23">
    <w:abstractNumId w:val="28"/>
  </w:num>
  <w:num w:numId="24">
    <w:abstractNumId w:val="27"/>
  </w:num>
  <w:num w:numId="25">
    <w:abstractNumId w:val="22"/>
  </w:num>
  <w:num w:numId="26">
    <w:abstractNumId w:val="15"/>
  </w:num>
  <w:num w:numId="27">
    <w:abstractNumId w:val="1"/>
  </w:num>
  <w:num w:numId="28">
    <w:abstractNumId w:val="30"/>
  </w:num>
  <w:num w:numId="29">
    <w:abstractNumId w:val="3"/>
  </w:num>
  <w:num w:numId="30">
    <w:abstractNumId w:val="9"/>
  </w:num>
  <w:num w:numId="31">
    <w:abstractNumId w:val="6"/>
  </w:num>
  <w:num w:numId="32">
    <w:abstractNumId w:val="13"/>
  </w:num>
  <w:num w:numId="33">
    <w:abstractNumId w:val="5"/>
  </w:num>
  <w:num w:numId="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nnick baetens">
    <w15:presenceInfo w15:providerId="Windows Live" w15:userId="84a11db57029ae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c_bo_infobeoordelaar" w:val="Informatie beoordelaar"/>
    <w:docVar w:name="rc_bo_infoinstructeur" w:val="Informatie instructeur"/>
    <w:docVar w:name="rc_bo_infoklant" w:val="Informatie klant"/>
    <w:docVar w:name="rc_bo_infoopdrachtgegever" w:val="Informatie opdrachtgever"/>
    <w:docVar w:name="rc_bo_infoprocesbegeleider" w:val="Informatie procesbegeleider"/>
    <w:docVar w:name="rc_bo_operationalisatiebeoordeling" w:val="Operationalisatie beoordeling project (product/proces)"/>
    <w:docVar w:name="rc_bo_projectbeoordeling" w:val="Projectbeoordeling"/>
    <w:docVar w:name="rc_bo_projectbeoordeling_1" w:val="Projectbeoordeling"/>
    <w:docVar w:name="rc_bo_projectelement" w:val="Projectelement"/>
    <w:docVar w:name="rc_bo_rolexpert" w:val="Rol expert"/>
    <w:docVar w:name="rc_bo_rolinstructeur" w:val="Rol instructeur"/>
    <w:docVar w:name="rc_bo_rolopdrachtgever" w:val="Rol opdrachtgever"/>
    <w:docVar w:name="rc_bo_rolprocesbegeleider" w:val="Rol procesbegeleider"/>
    <w:docVar w:name="rc_bo_stap7" w:val="Stap 7: Trainen"/>
    <w:docVar w:name="rc_bo_stap8" w:val="Stap 8: Assessment"/>
    <w:docVar w:name="rcDocumentType" w:val="Student"/>
    <w:docVar w:name="rcLeerbreinprincipeGrijs" w:val="0"/>
    <w:docVar w:name="rcLeerbreinprincipeRood" w:val="1"/>
    <w:docVar w:name="rcOptioneleBlokken" w:val="rc_bo_rolprocesbegeleider;rc_bo_rolopdrachtgever;rc_bo_rolexpert;rc_bo_rolinstructeur;rc_bo_projectelement;rc_bo_infoprocesbegeleider;rc_bo_infoinstructeur;rc_bo_infoopdrachtgegever;rc_bo_infoklant;rc_bo_infobeoordelaar"/>
    <w:docVar w:name="rcWijzigenLeerbreinprincipes" w:val="1"/>
    <w:docVar w:name="rcWijzigenVaardigheidsdoelen" w:val="1"/>
  </w:docVars>
  <w:rsids>
    <w:rsidRoot w:val="002971A2"/>
    <w:rsid w:val="00013D27"/>
    <w:rsid w:val="00014519"/>
    <w:rsid w:val="000306F7"/>
    <w:rsid w:val="0003256A"/>
    <w:rsid w:val="000416D2"/>
    <w:rsid w:val="000645EF"/>
    <w:rsid w:val="00066E24"/>
    <w:rsid w:val="00075C29"/>
    <w:rsid w:val="00082094"/>
    <w:rsid w:val="00092BE7"/>
    <w:rsid w:val="000965A0"/>
    <w:rsid w:val="000B081F"/>
    <w:rsid w:val="000C2524"/>
    <w:rsid w:val="0010397A"/>
    <w:rsid w:val="00104633"/>
    <w:rsid w:val="00104FAD"/>
    <w:rsid w:val="00112CE6"/>
    <w:rsid w:val="0011468F"/>
    <w:rsid w:val="00115FAA"/>
    <w:rsid w:val="001267AF"/>
    <w:rsid w:val="001314D6"/>
    <w:rsid w:val="0013536A"/>
    <w:rsid w:val="0013672D"/>
    <w:rsid w:val="00143B76"/>
    <w:rsid w:val="00146AF6"/>
    <w:rsid w:val="001522C8"/>
    <w:rsid w:val="001638EF"/>
    <w:rsid w:val="00163DAA"/>
    <w:rsid w:val="00195E5A"/>
    <w:rsid w:val="001A742D"/>
    <w:rsid w:val="001A7FEA"/>
    <w:rsid w:val="001B00CA"/>
    <w:rsid w:val="001B06DD"/>
    <w:rsid w:val="001C01B0"/>
    <w:rsid w:val="001C0B45"/>
    <w:rsid w:val="001D0332"/>
    <w:rsid w:val="001D120E"/>
    <w:rsid w:val="001D6B34"/>
    <w:rsid w:val="001F48DD"/>
    <w:rsid w:val="001F56B2"/>
    <w:rsid w:val="00200CA8"/>
    <w:rsid w:val="00202B4D"/>
    <w:rsid w:val="00203E65"/>
    <w:rsid w:val="002054C0"/>
    <w:rsid w:val="00207126"/>
    <w:rsid w:val="00211274"/>
    <w:rsid w:val="002130EA"/>
    <w:rsid w:val="002157C2"/>
    <w:rsid w:val="00217F51"/>
    <w:rsid w:val="00223DAF"/>
    <w:rsid w:val="00224D0C"/>
    <w:rsid w:val="002414B3"/>
    <w:rsid w:val="00244F19"/>
    <w:rsid w:val="002569A4"/>
    <w:rsid w:val="00262928"/>
    <w:rsid w:val="00265D6D"/>
    <w:rsid w:val="002676E9"/>
    <w:rsid w:val="0027137E"/>
    <w:rsid w:val="00283C36"/>
    <w:rsid w:val="002874AD"/>
    <w:rsid w:val="00293CED"/>
    <w:rsid w:val="002971A2"/>
    <w:rsid w:val="002A152E"/>
    <w:rsid w:val="002B011E"/>
    <w:rsid w:val="002C2924"/>
    <w:rsid w:val="002E1472"/>
    <w:rsid w:val="002E5E33"/>
    <w:rsid w:val="002F356D"/>
    <w:rsid w:val="002F5126"/>
    <w:rsid w:val="00311E1B"/>
    <w:rsid w:val="003217F2"/>
    <w:rsid w:val="00332E65"/>
    <w:rsid w:val="00335C63"/>
    <w:rsid w:val="00365864"/>
    <w:rsid w:val="003917E6"/>
    <w:rsid w:val="003A5EDA"/>
    <w:rsid w:val="003C5BE3"/>
    <w:rsid w:val="003D0832"/>
    <w:rsid w:val="003E76BC"/>
    <w:rsid w:val="003F04DB"/>
    <w:rsid w:val="004007F4"/>
    <w:rsid w:val="004353FF"/>
    <w:rsid w:val="00437720"/>
    <w:rsid w:val="0044509C"/>
    <w:rsid w:val="00446DE9"/>
    <w:rsid w:val="00452D94"/>
    <w:rsid w:val="00460F7B"/>
    <w:rsid w:val="00470E41"/>
    <w:rsid w:val="0047308F"/>
    <w:rsid w:val="004757B0"/>
    <w:rsid w:val="00476ADA"/>
    <w:rsid w:val="00486208"/>
    <w:rsid w:val="00497EBD"/>
    <w:rsid w:val="004A1853"/>
    <w:rsid w:val="004A3DD2"/>
    <w:rsid w:val="004A563A"/>
    <w:rsid w:val="004B4549"/>
    <w:rsid w:val="004C213B"/>
    <w:rsid w:val="004D2DF3"/>
    <w:rsid w:val="004D3E19"/>
    <w:rsid w:val="004D7940"/>
    <w:rsid w:val="004E1688"/>
    <w:rsid w:val="004E3A2A"/>
    <w:rsid w:val="004E50B5"/>
    <w:rsid w:val="005022E1"/>
    <w:rsid w:val="005039AC"/>
    <w:rsid w:val="005069EF"/>
    <w:rsid w:val="00507727"/>
    <w:rsid w:val="00510AC7"/>
    <w:rsid w:val="005112B2"/>
    <w:rsid w:val="00515D53"/>
    <w:rsid w:val="005253E7"/>
    <w:rsid w:val="00546ACE"/>
    <w:rsid w:val="00567A9A"/>
    <w:rsid w:val="00572E30"/>
    <w:rsid w:val="005730DD"/>
    <w:rsid w:val="00573831"/>
    <w:rsid w:val="00577F12"/>
    <w:rsid w:val="005800C6"/>
    <w:rsid w:val="0058170E"/>
    <w:rsid w:val="005905F5"/>
    <w:rsid w:val="00592BAB"/>
    <w:rsid w:val="005A33DE"/>
    <w:rsid w:val="005A3E8A"/>
    <w:rsid w:val="005A726B"/>
    <w:rsid w:val="005B1D92"/>
    <w:rsid w:val="005B28EB"/>
    <w:rsid w:val="005B4DE8"/>
    <w:rsid w:val="005B5C4A"/>
    <w:rsid w:val="005C7EEB"/>
    <w:rsid w:val="005D1B67"/>
    <w:rsid w:val="005D5F73"/>
    <w:rsid w:val="005D790C"/>
    <w:rsid w:val="005D7F34"/>
    <w:rsid w:val="005E03F6"/>
    <w:rsid w:val="005F5A3F"/>
    <w:rsid w:val="0060413C"/>
    <w:rsid w:val="0060789C"/>
    <w:rsid w:val="00614922"/>
    <w:rsid w:val="006160D7"/>
    <w:rsid w:val="006217CA"/>
    <w:rsid w:val="006312A4"/>
    <w:rsid w:val="00636AF7"/>
    <w:rsid w:val="00647D40"/>
    <w:rsid w:val="006527EC"/>
    <w:rsid w:val="006735F3"/>
    <w:rsid w:val="00677CC1"/>
    <w:rsid w:val="00683FCD"/>
    <w:rsid w:val="00685086"/>
    <w:rsid w:val="00694D9B"/>
    <w:rsid w:val="0069568E"/>
    <w:rsid w:val="00696AF0"/>
    <w:rsid w:val="006A04EC"/>
    <w:rsid w:val="006A3957"/>
    <w:rsid w:val="006B0EF7"/>
    <w:rsid w:val="006B31CA"/>
    <w:rsid w:val="006C6F42"/>
    <w:rsid w:val="006E2B81"/>
    <w:rsid w:val="006E3A06"/>
    <w:rsid w:val="006F0AC2"/>
    <w:rsid w:val="006F408F"/>
    <w:rsid w:val="006F6092"/>
    <w:rsid w:val="006F7BCB"/>
    <w:rsid w:val="00725925"/>
    <w:rsid w:val="00736EAA"/>
    <w:rsid w:val="00740CAB"/>
    <w:rsid w:val="00741520"/>
    <w:rsid w:val="00746869"/>
    <w:rsid w:val="00752E54"/>
    <w:rsid w:val="00760B19"/>
    <w:rsid w:val="007670A7"/>
    <w:rsid w:val="0077132A"/>
    <w:rsid w:val="007826E8"/>
    <w:rsid w:val="007B2D1C"/>
    <w:rsid w:val="007C0ECB"/>
    <w:rsid w:val="007C2802"/>
    <w:rsid w:val="007C3EEF"/>
    <w:rsid w:val="007E4600"/>
    <w:rsid w:val="007E724D"/>
    <w:rsid w:val="007E7516"/>
    <w:rsid w:val="007F4A3D"/>
    <w:rsid w:val="007F5741"/>
    <w:rsid w:val="00801E93"/>
    <w:rsid w:val="00810EAC"/>
    <w:rsid w:val="008122FE"/>
    <w:rsid w:val="0083541D"/>
    <w:rsid w:val="00841377"/>
    <w:rsid w:val="008501FB"/>
    <w:rsid w:val="008517A9"/>
    <w:rsid w:val="00851957"/>
    <w:rsid w:val="00861276"/>
    <w:rsid w:val="00861581"/>
    <w:rsid w:val="00864366"/>
    <w:rsid w:val="00867495"/>
    <w:rsid w:val="00890100"/>
    <w:rsid w:val="0089075E"/>
    <w:rsid w:val="00896A07"/>
    <w:rsid w:val="008A629B"/>
    <w:rsid w:val="008B5A76"/>
    <w:rsid w:val="008C0C11"/>
    <w:rsid w:val="008C10DF"/>
    <w:rsid w:val="008C22FC"/>
    <w:rsid w:val="008C2AB3"/>
    <w:rsid w:val="008D15C1"/>
    <w:rsid w:val="008D3FB8"/>
    <w:rsid w:val="008F3502"/>
    <w:rsid w:val="008F6360"/>
    <w:rsid w:val="009151D4"/>
    <w:rsid w:val="0096051A"/>
    <w:rsid w:val="00967384"/>
    <w:rsid w:val="0096766D"/>
    <w:rsid w:val="0097370D"/>
    <w:rsid w:val="00973C71"/>
    <w:rsid w:val="0097731C"/>
    <w:rsid w:val="00981056"/>
    <w:rsid w:val="00982C12"/>
    <w:rsid w:val="0099655A"/>
    <w:rsid w:val="009A4E6F"/>
    <w:rsid w:val="009B3B68"/>
    <w:rsid w:val="009B445C"/>
    <w:rsid w:val="009C41FC"/>
    <w:rsid w:val="009E692A"/>
    <w:rsid w:val="009F27D7"/>
    <w:rsid w:val="009F72F9"/>
    <w:rsid w:val="00A17CD8"/>
    <w:rsid w:val="00A22E68"/>
    <w:rsid w:val="00A2385F"/>
    <w:rsid w:val="00A36DA9"/>
    <w:rsid w:val="00A7166B"/>
    <w:rsid w:val="00A7646B"/>
    <w:rsid w:val="00A827DE"/>
    <w:rsid w:val="00A85247"/>
    <w:rsid w:val="00A85F13"/>
    <w:rsid w:val="00A9418E"/>
    <w:rsid w:val="00AA356E"/>
    <w:rsid w:val="00AC69B3"/>
    <w:rsid w:val="00AD6359"/>
    <w:rsid w:val="00B0489F"/>
    <w:rsid w:val="00B20BA5"/>
    <w:rsid w:val="00B2452C"/>
    <w:rsid w:val="00B3466B"/>
    <w:rsid w:val="00B41626"/>
    <w:rsid w:val="00B456F3"/>
    <w:rsid w:val="00B51C80"/>
    <w:rsid w:val="00B71083"/>
    <w:rsid w:val="00B71C0A"/>
    <w:rsid w:val="00B82139"/>
    <w:rsid w:val="00B87E5B"/>
    <w:rsid w:val="00B940BA"/>
    <w:rsid w:val="00BC7C9B"/>
    <w:rsid w:val="00BD4D3C"/>
    <w:rsid w:val="00BE34D8"/>
    <w:rsid w:val="00BE3BB6"/>
    <w:rsid w:val="00BF0C89"/>
    <w:rsid w:val="00BF59FC"/>
    <w:rsid w:val="00C01AAD"/>
    <w:rsid w:val="00C0632C"/>
    <w:rsid w:val="00C21E32"/>
    <w:rsid w:val="00C23D20"/>
    <w:rsid w:val="00C309D9"/>
    <w:rsid w:val="00C310D6"/>
    <w:rsid w:val="00C53763"/>
    <w:rsid w:val="00C5474F"/>
    <w:rsid w:val="00C95C84"/>
    <w:rsid w:val="00CA1665"/>
    <w:rsid w:val="00CB179B"/>
    <w:rsid w:val="00CB3814"/>
    <w:rsid w:val="00CB7D3D"/>
    <w:rsid w:val="00CC2B59"/>
    <w:rsid w:val="00CD2394"/>
    <w:rsid w:val="00CF4074"/>
    <w:rsid w:val="00D002E2"/>
    <w:rsid w:val="00D02712"/>
    <w:rsid w:val="00D238C1"/>
    <w:rsid w:val="00D26A65"/>
    <w:rsid w:val="00D37094"/>
    <w:rsid w:val="00D46486"/>
    <w:rsid w:val="00D54B8C"/>
    <w:rsid w:val="00D72948"/>
    <w:rsid w:val="00D93E4E"/>
    <w:rsid w:val="00DA1EB4"/>
    <w:rsid w:val="00DA2CC8"/>
    <w:rsid w:val="00DB79E1"/>
    <w:rsid w:val="00DC42B2"/>
    <w:rsid w:val="00DC7E77"/>
    <w:rsid w:val="00DD2F84"/>
    <w:rsid w:val="00DD5B41"/>
    <w:rsid w:val="00DD5D3F"/>
    <w:rsid w:val="00DD7C2A"/>
    <w:rsid w:val="00DE0278"/>
    <w:rsid w:val="00DE525E"/>
    <w:rsid w:val="00DF4B1A"/>
    <w:rsid w:val="00E0302E"/>
    <w:rsid w:val="00E127B3"/>
    <w:rsid w:val="00E26B33"/>
    <w:rsid w:val="00E27929"/>
    <w:rsid w:val="00E34AB7"/>
    <w:rsid w:val="00E40D93"/>
    <w:rsid w:val="00E46EA6"/>
    <w:rsid w:val="00E531D9"/>
    <w:rsid w:val="00E701E0"/>
    <w:rsid w:val="00E81530"/>
    <w:rsid w:val="00E827DA"/>
    <w:rsid w:val="00E94636"/>
    <w:rsid w:val="00E94E44"/>
    <w:rsid w:val="00EA4A47"/>
    <w:rsid w:val="00EA4CED"/>
    <w:rsid w:val="00ED041B"/>
    <w:rsid w:val="00ED0B3C"/>
    <w:rsid w:val="00ED52F5"/>
    <w:rsid w:val="00EE2F83"/>
    <w:rsid w:val="00EE372F"/>
    <w:rsid w:val="00EF1311"/>
    <w:rsid w:val="00F0243A"/>
    <w:rsid w:val="00F26C51"/>
    <w:rsid w:val="00F500D5"/>
    <w:rsid w:val="00F52F2F"/>
    <w:rsid w:val="00F542F1"/>
    <w:rsid w:val="00F613C7"/>
    <w:rsid w:val="00F639CE"/>
    <w:rsid w:val="00F63E86"/>
    <w:rsid w:val="00F906EF"/>
    <w:rsid w:val="00F97F6B"/>
    <w:rsid w:val="00FA6411"/>
    <w:rsid w:val="00FD1FE4"/>
    <w:rsid w:val="00FD664A"/>
    <w:rsid w:val="00FD7CA5"/>
    <w:rsid w:val="00FE2476"/>
    <w:rsid w:val="00FE3437"/>
    <w:rsid w:val="00FE713C"/>
    <w:rsid w:val="5025E3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B80DAA"/>
  <w15:docId w15:val="{AF4AB135-923E-4745-B7D8-B7FF323C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FE713C"/>
    <w:pPr>
      <w:pageBreakBefore/>
      <w:numPr>
        <w:ilvl w:val="6"/>
      </w:numPr>
      <w:outlineLvl w:val="6"/>
    </w:pPr>
    <w:rPr>
      <w:iCs w:val="0"/>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qFormat/>
    <w:rsid w:val="00864366"/>
    <w:pPr>
      <w:ind w:left="720"/>
      <w:contextualSpacing/>
    </w:pPr>
  </w:style>
  <w:style w:type="paragraph" w:styleId="Koptekst">
    <w:name w:val="header"/>
    <w:basedOn w:val="Standaard"/>
    <w:link w:val="KoptekstChar"/>
    <w:uiPriority w:val="99"/>
    <w:unhideWhenUsed/>
    <w:rsid w:val="00FD1FE4"/>
    <w:pPr>
      <w:tabs>
        <w:tab w:val="center" w:pos="4536"/>
        <w:tab w:val="right" w:pos="9072"/>
      </w:tabs>
    </w:pPr>
    <w:rPr>
      <w:sz w:val="16"/>
    </w:rPr>
  </w:style>
  <w:style w:type="character" w:customStyle="1" w:styleId="KoptekstChar">
    <w:name w:val="Koptekst Char"/>
    <w:basedOn w:val="Standaardalinea-lettertype"/>
    <w:link w:val="Koptekst"/>
    <w:uiPriority w:val="99"/>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E531D9"/>
    <w:rPr>
      <w:b/>
      <w:sz w:val="48"/>
    </w:rPr>
  </w:style>
  <w:style w:type="character" w:customStyle="1" w:styleId="Kop1Char">
    <w:name w:val="Kop 1 Char"/>
    <w:basedOn w:val="Standaardalinea-lettertype"/>
    <w:link w:val="Kop1"/>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1638EF"/>
    <w:pPr>
      <w:spacing w:before="480" w:after="240"/>
    </w:pPr>
    <w:rPr>
      <w:b/>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4757B0"/>
    <w:pPr>
      <w:ind w:left="992" w:hanging="992"/>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B940BA"/>
    <w:pPr>
      <w:tabs>
        <w:tab w:val="left" w:pos="624"/>
        <w:tab w:val="left" w:pos="1247"/>
        <w:tab w:val="left" w:pos="1871"/>
        <w:tab w:val="left" w:pos="2495"/>
        <w:tab w:val="left" w:pos="3119"/>
        <w:tab w:val="left" w:pos="3742"/>
        <w:tab w:val="left" w:pos="4366"/>
      </w:tabs>
    </w:pPr>
  </w:style>
  <w:style w:type="character" w:customStyle="1" w:styleId="RCVaardigheidsdoelActief">
    <w:name w:val="RC_VaardigheidsdoelActief"/>
    <w:basedOn w:val="Standaardalinea-lettertype"/>
    <w:uiPriority w:val="1"/>
    <w:rsid w:val="00614922"/>
    <w:rPr>
      <w:color w:val="E30613" w:themeColor="accent1"/>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FE713C"/>
    <w:rPr>
      <w:rFonts w:asciiTheme="majorHAnsi" w:eastAsiaTheme="majorEastAsia" w:hAnsiTheme="majorHAnsi" w:cstheme="majorBidi"/>
      <w:b/>
      <w:bC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itelPGO">
    <w:name w:val="RC_TitelPGO"/>
    <w:basedOn w:val="Standaard"/>
    <w:next w:val="Standaard"/>
    <w:qFormat/>
    <w:rsid w:val="005C7EEB"/>
    <w:pPr>
      <w:spacing w:before="240" w:after="240"/>
      <w:jc w:val="center"/>
    </w:pPr>
    <w:rPr>
      <w:b/>
      <w:sz w:val="28"/>
      <w:szCs w:val="32"/>
    </w:rPr>
  </w:style>
  <w:style w:type="paragraph" w:customStyle="1" w:styleId="RCVraagRapportage">
    <w:name w:val="RC_VraagRapportage"/>
    <w:basedOn w:val="RCVraag"/>
    <w:qFormat/>
    <w:rsid w:val="00013D27"/>
    <w:rPr>
      <w:b/>
      <w:i/>
    </w:rPr>
  </w:style>
  <w:style w:type="paragraph" w:customStyle="1" w:styleId="RCTabelonderdeel">
    <w:name w:val="RC_Tabelonderdeel"/>
    <w:basedOn w:val="RCTabelkop"/>
    <w:next w:val="Geenafstand"/>
    <w:rsid w:val="00CB179B"/>
  </w:style>
  <w:style w:type="paragraph" w:customStyle="1" w:styleId="RCLeerbreinprincipeHandmatig">
    <w:name w:val="RC_LeerbreinprincipeHandmatig"/>
    <w:basedOn w:val="RCLeerbreinprincipeLinks"/>
    <w:rsid w:val="00CB179B"/>
  </w:style>
  <w:style w:type="paragraph" w:styleId="Geenafstand">
    <w:name w:val="No Spacing"/>
    <w:link w:val="GeenafstandChar"/>
    <w:uiPriority w:val="1"/>
    <w:qFormat/>
    <w:rsid w:val="00CB179B"/>
    <w:pPr>
      <w:spacing w:after="0" w:line="240" w:lineRule="auto"/>
    </w:pPr>
  </w:style>
  <w:style w:type="paragraph" w:customStyle="1" w:styleId="RCOpsommingHandmatig">
    <w:name w:val="RC_OpsommingHandmatig"/>
    <w:basedOn w:val="Standaard"/>
    <w:rsid w:val="00841377"/>
    <w:pPr>
      <w:tabs>
        <w:tab w:val="left" w:pos="284"/>
      </w:tabs>
      <w:ind w:left="284" w:hanging="284"/>
    </w:pPr>
  </w:style>
  <w:style w:type="character" w:customStyle="1" w:styleId="apple-converted-space">
    <w:name w:val="apple-converted-space"/>
    <w:basedOn w:val="Standaardalinea-lettertype"/>
    <w:rsid w:val="00DF4B1A"/>
  </w:style>
  <w:style w:type="character" w:customStyle="1" w:styleId="ms-sitemapdirectional">
    <w:name w:val="ms-sitemapdirectional"/>
    <w:basedOn w:val="Standaardalinea-lettertype"/>
    <w:rsid w:val="00DF4B1A"/>
  </w:style>
  <w:style w:type="character" w:customStyle="1" w:styleId="GeenafstandChar">
    <w:name w:val="Geen afstand Char"/>
    <w:basedOn w:val="Standaardalinea-lettertype"/>
    <w:link w:val="Geenafstand"/>
    <w:uiPriority w:val="1"/>
    <w:rsid w:val="00DF4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6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9.png"/><Relationship Id="rId32" Type="http://schemas.openxmlformats.org/officeDocument/2006/relationships/hyperlink" Target="https://portal.rocwb.nl/sites/deelnemerwerkruimtes/SiteDirectory/000/Leerjaar%201/Forms/AllItems.aspx?View=%7bFD548858%2dB98A%2d4379%2dB534%2d0916DE24BA69%7d"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glossaryDocument" Target="glossary/document.xml"/><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hyperlink" Target="https://portal.rocwb.nl/sites/deelnemerwerkruimtes/SiteDirectory/000" TargetMode="External"/><Relationship Id="rId44" Type="http://schemas.openxmlformats.org/officeDocument/2006/relationships/image" Target="media/image27.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6.png"/><Relationship Id="rId48" Type="http://schemas.microsoft.com/office/2011/relationships/people" Target="people.xml"/><Relationship Id="rId8" Type="http://schemas.openxmlformats.org/officeDocument/2006/relationships/customXml" Target="../customXml/item8.xml"/></Relationships>
</file>

<file path=word/_rels/header1.xml.rels><?xml version="1.0" encoding="UTF-8" standalone="yes"?>
<Relationships xmlns="http://schemas.openxmlformats.org/package/2006/relationships"><Relationship Id="rId1" Type="http://schemas.openxmlformats.org/officeDocument/2006/relationships/image" Target="media/image28.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P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1C758E8D9441C8BFCEB42F0EE3A5A7"/>
        <w:category>
          <w:name w:val="Algemeen"/>
          <w:gallery w:val="placeholder"/>
        </w:category>
        <w:types>
          <w:type w:val="bbPlcHdr"/>
        </w:types>
        <w:behaviors>
          <w:behavior w:val="content"/>
        </w:behaviors>
        <w:guid w:val="{51E3BB2A-1F57-4E4D-B9D7-A6536FA52CD8}"/>
      </w:docPartPr>
      <w:docPartBody>
        <w:p w:rsidR="004F7902" w:rsidRDefault="004F7902">
          <w:pPr>
            <w:pStyle w:val="DA1C758E8D9441C8BFCEB42F0EE3A5A7"/>
          </w:pPr>
          <w:r>
            <w:rPr>
              <w:rStyle w:val="Tekstvantijdelijkeaanduiding"/>
            </w:rPr>
            <w:t>Titel</w:t>
          </w:r>
        </w:p>
      </w:docPartBody>
    </w:docPart>
    <w:docPart>
      <w:docPartPr>
        <w:name w:val="9ED59C077D6A4AA9A4F83E4EBF5D578B"/>
        <w:category>
          <w:name w:val="Algemeen"/>
          <w:gallery w:val="placeholder"/>
        </w:category>
        <w:types>
          <w:type w:val="bbPlcHdr"/>
        </w:types>
        <w:behaviors>
          <w:behavior w:val="content"/>
        </w:behaviors>
        <w:guid w:val="{4ECFDCCA-1500-415A-8821-1396CAA3F1C7}"/>
      </w:docPartPr>
      <w:docPartBody>
        <w:p w:rsidR="004F7902" w:rsidRDefault="004F7902">
          <w:pPr>
            <w:pStyle w:val="9ED59C077D6A4AA9A4F83E4EBF5D578B"/>
          </w:pPr>
          <w:r w:rsidRPr="00954EDF">
            <w:rPr>
              <w:color w:val="808080"/>
            </w:rPr>
            <w:t>Maak hier een keuze</w:t>
          </w:r>
        </w:p>
      </w:docPartBody>
    </w:docPart>
    <w:docPart>
      <w:docPartPr>
        <w:name w:val="0B30C307AC434D40B68F3B8D369608C8"/>
        <w:category>
          <w:name w:val="Algemeen"/>
          <w:gallery w:val="placeholder"/>
        </w:category>
        <w:types>
          <w:type w:val="bbPlcHdr"/>
        </w:types>
        <w:behaviors>
          <w:behavior w:val="content"/>
        </w:behaviors>
        <w:guid w:val="{F80867DF-5E6C-4428-8602-E586C1D025D5}"/>
      </w:docPartPr>
      <w:docPartBody>
        <w:p w:rsidR="004F7902" w:rsidRDefault="004F7902">
          <w:pPr>
            <w:pStyle w:val="0B30C307AC434D40B68F3B8D369608C8"/>
          </w:pPr>
          <w:r w:rsidRPr="00954EDF">
            <w:rPr>
              <w:color w:val="808080"/>
            </w:rPr>
            <w:t>Maak hier een keuze</w:t>
          </w:r>
        </w:p>
      </w:docPartBody>
    </w:docPart>
    <w:docPart>
      <w:docPartPr>
        <w:name w:val="0BE610E37DDE4FAF86BB3E1246140053"/>
        <w:category>
          <w:name w:val="Algemeen"/>
          <w:gallery w:val="placeholder"/>
        </w:category>
        <w:types>
          <w:type w:val="bbPlcHdr"/>
        </w:types>
        <w:behaviors>
          <w:behavior w:val="content"/>
        </w:behaviors>
        <w:guid w:val="{D2EB3FF6-2891-4695-AE51-0A8E06C5B08E}"/>
      </w:docPartPr>
      <w:docPartBody>
        <w:p w:rsidR="004F7902" w:rsidRDefault="004F7902">
          <w:pPr>
            <w:pStyle w:val="0BE610E37DDE4FAF86BB3E1246140053"/>
          </w:pPr>
          <w:r>
            <w:rPr>
              <w:rStyle w:val="Tekstvantijdelijkeaanduiding"/>
            </w:rPr>
            <w:t>Naam student</w:t>
          </w:r>
        </w:p>
      </w:docPartBody>
    </w:docPart>
    <w:docPart>
      <w:docPartPr>
        <w:name w:val="5FAA8F22D80C42689F07E75B610562CF"/>
        <w:category>
          <w:name w:val="Algemeen"/>
          <w:gallery w:val="placeholder"/>
        </w:category>
        <w:types>
          <w:type w:val="bbPlcHdr"/>
        </w:types>
        <w:behaviors>
          <w:behavior w:val="content"/>
        </w:behaviors>
        <w:guid w:val="{D04DA350-931F-40A5-8FA8-A0D03B783D49}"/>
      </w:docPartPr>
      <w:docPartBody>
        <w:p w:rsidR="004F7902" w:rsidRDefault="004F7902">
          <w:pPr>
            <w:pStyle w:val="5FAA8F22D80C42689F07E75B610562CF"/>
          </w:pPr>
          <w:r>
            <w:rPr>
              <w:rStyle w:val="Tekstvantijdelijkeaanduiding"/>
            </w:rPr>
            <w:t>Datum beoordeling</w:t>
          </w:r>
        </w:p>
      </w:docPartBody>
    </w:docPart>
    <w:docPart>
      <w:docPartPr>
        <w:name w:val="20BC04F4177E49D6B1358E1DF3F6B7C7"/>
        <w:category>
          <w:name w:val="Algemeen"/>
          <w:gallery w:val="placeholder"/>
        </w:category>
        <w:types>
          <w:type w:val="bbPlcHdr"/>
        </w:types>
        <w:behaviors>
          <w:behavior w:val="content"/>
        </w:behaviors>
        <w:guid w:val="{9203DB13-7B3C-41AF-9251-5DC33DE3D226}"/>
      </w:docPartPr>
      <w:docPartBody>
        <w:p w:rsidR="004F7902" w:rsidRDefault="004F7902">
          <w:pPr>
            <w:pStyle w:val="20BC04F4177E49D6B1358E1DF3F6B7C7"/>
          </w:pPr>
          <w:r>
            <w:rPr>
              <w:rStyle w:val="Tekstvantijdelijkeaanduiding"/>
            </w:rPr>
            <w:t>Periode</w:t>
          </w:r>
        </w:p>
      </w:docPartBody>
    </w:docPart>
    <w:docPart>
      <w:docPartPr>
        <w:name w:val="82F41C26B521408F82C55A01CFBDA9A2"/>
        <w:category>
          <w:name w:val="Algemeen"/>
          <w:gallery w:val="placeholder"/>
        </w:category>
        <w:types>
          <w:type w:val="bbPlcHdr"/>
        </w:types>
        <w:behaviors>
          <w:behavior w:val="content"/>
        </w:behaviors>
        <w:guid w:val="{7DD1F6A8-D6EC-40E9-B67F-D5457E6916CC}"/>
      </w:docPartPr>
      <w:docPartBody>
        <w:p w:rsidR="004F7902" w:rsidRDefault="004F7902">
          <w:pPr>
            <w:pStyle w:val="82F41C26B521408F82C55A01CFBDA9A2"/>
          </w:pPr>
          <w:r>
            <w:rPr>
              <w:rStyle w:val="Tekstvantijdelijkeaanduiding"/>
            </w:rPr>
            <w:t>Leerjaar</w:t>
          </w:r>
        </w:p>
      </w:docPartBody>
    </w:docPart>
    <w:docPart>
      <w:docPartPr>
        <w:name w:val="21E0EB08711242999579B5F9D0422E1D"/>
        <w:category>
          <w:name w:val="Algemeen"/>
          <w:gallery w:val="placeholder"/>
        </w:category>
        <w:types>
          <w:type w:val="bbPlcHdr"/>
        </w:types>
        <w:behaviors>
          <w:behavior w:val="content"/>
        </w:behaviors>
        <w:guid w:val="{266E5130-96CF-4F32-ACD9-22F6D5F661FF}"/>
      </w:docPartPr>
      <w:docPartBody>
        <w:p w:rsidR="004F7902" w:rsidRDefault="004F7902">
          <w:pPr>
            <w:pStyle w:val="21E0EB08711242999579B5F9D0422E1D"/>
          </w:pPr>
          <w:r>
            <w:rPr>
              <w:rStyle w:val="Tekstvantijdelijkeaanduiding"/>
            </w:rPr>
            <w:t>Vul hier de afdeling in</w:t>
          </w:r>
          <w:r w:rsidRPr="007061C3">
            <w:rPr>
              <w:rStyle w:val="Tekstvantijdelijkeaanduiding"/>
            </w:rPr>
            <w:t>.</w:t>
          </w:r>
        </w:p>
      </w:docPartBody>
    </w:docPart>
    <w:docPart>
      <w:docPartPr>
        <w:name w:val="034536A914014D9CACC86ED0EFFA18CB"/>
        <w:category>
          <w:name w:val="Algemeen"/>
          <w:gallery w:val="placeholder"/>
        </w:category>
        <w:types>
          <w:type w:val="bbPlcHdr"/>
        </w:types>
        <w:behaviors>
          <w:behavior w:val="content"/>
        </w:behaviors>
        <w:guid w:val="{A61906AC-A72F-4DB3-A963-304350E7BBB4}"/>
      </w:docPartPr>
      <w:docPartBody>
        <w:p w:rsidR="004F7902" w:rsidRDefault="004F7902">
          <w:pPr>
            <w:pStyle w:val="034536A914014D9CACC86ED0EFFA18CB"/>
          </w:pPr>
          <w:r>
            <w:rPr>
              <w:rStyle w:val="Tekstvantijdelijkeaanduiding"/>
            </w:rPr>
            <w:t>Opleiding</w:t>
          </w:r>
        </w:p>
      </w:docPartBody>
    </w:docPart>
    <w:docPart>
      <w:docPartPr>
        <w:name w:val="358A135A8C5E471AB9D5E12E04820721"/>
        <w:category>
          <w:name w:val="Algemeen"/>
          <w:gallery w:val="placeholder"/>
        </w:category>
        <w:types>
          <w:type w:val="bbPlcHdr"/>
        </w:types>
        <w:behaviors>
          <w:behavior w:val="content"/>
        </w:behaviors>
        <w:guid w:val="{DF2C90F6-22CB-445B-BAE8-CE227D0B96B2}"/>
      </w:docPartPr>
      <w:docPartBody>
        <w:p w:rsidR="004F7902" w:rsidRDefault="004F7902">
          <w:pPr>
            <w:pStyle w:val="358A135A8C5E471AB9D5E12E04820721"/>
          </w:pPr>
          <w:r>
            <w:rPr>
              <w:rStyle w:val="Tekstvantijdelijkeaanduiding"/>
            </w:rPr>
            <w:t>Crebo</w:t>
          </w:r>
        </w:p>
      </w:docPartBody>
    </w:docPart>
    <w:docPart>
      <w:docPartPr>
        <w:name w:val="889DA0D4DCF94F8386DFC9BE04515BCE"/>
        <w:category>
          <w:name w:val="Algemeen"/>
          <w:gallery w:val="placeholder"/>
        </w:category>
        <w:types>
          <w:type w:val="bbPlcHdr"/>
        </w:types>
        <w:behaviors>
          <w:behavior w:val="content"/>
        </w:behaviors>
        <w:guid w:val="{68CE4448-B9D2-479B-97AB-C0B1E04D36B8}"/>
      </w:docPartPr>
      <w:docPartBody>
        <w:p w:rsidR="004F7902" w:rsidRDefault="004F7902">
          <w:pPr>
            <w:pStyle w:val="889DA0D4DCF94F8386DFC9BE04515BCE"/>
          </w:pPr>
          <w:r w:rsidRPr="00954EDF">
            <w:rPr>
              <w:rStyle w:val="Tekstvantijdelijkeaanduiding"/>
            </w:rPr>
            <w:t>Kruispunt</w:t>
          </w:r>
        </w:p>
      </w:docPartBody>
    </w:docPart>
    <w:docPart>
      <w:docPartPr>
        <w:name w:val="BF6F74310E5F44BB85ED1809AD83B381"/>
        <w:category>
          <w:name w:val="Algemeen"/>
          <w:gallery w:val="placeholder"/>
        </w:category>
        <w:types>
          <w:type w:val="bbPlcHdr"/>
        </w:types>
        <w:behaviors>
          <w:behavior w:val="content"/>
        </w:behaviors>
        <w:guid w:val="{B398E496-05C3-4A68-9C5F-8323D1B730D5}"/>
      </w:docPartPr>
      <w:docPartBody>
        <w:p w:rsidR="004F7902" w:rsidRDefault="004F7902">
          <w:pPr>
            <w:pStyle w:val="BF6F74310E5F44BB85ED1809AD83B381"/>
          </w:pPr>
          <w:r w:rsidRPr="00954EDF">
            <w:rPr>
              <w:rStyle w:val="Tekstvantijdelijkeaanduiding"/>
            </w:rPr>
            <w:t>Niveau</w:t>
          </w:r>
        </w:p>
      </w:docPartBody>
    </w:docPart>
    <w:docPart>
      <w:docPartPr>
        <w:name w:val="C4E86F5E4EED4AF790FD4E174F9C5BE8"/>
        <w:category>
          <w:name w:val="Algemeen"/>
          <w:gallery w:val="placeholder"/>
        </w:category>
        <w:types>
          <w:type w:val="bbPlcHdr"/>
        </w:types>
        <w:behaviors>
          <w:behavior w:val="content"/>
        </w:behaviors>
        <w:guid w:val="{0C273517-DCEE-411E-8044-E2F75D448FA7}"/>
      </w:docPartPr>
      <w:docPartBody>
        <w:p w:rsidR="004F7902" w:rsidRDefault="004F7902">
          <w:pPr>
            <w:pStyle w:val="C4E86F5E4EED4AF790FD4E174F9C5BE8"/>
          </w:pPr>
          <w:r w:rsidRPr="00954EDF">
            <w:rPr>
              <w:rStyle w:val="Tekstvantijdelijkeaanduiding"/>
            </w:rPr>
            <w:t>Kruispunt</w:t>
          </w:r>
        </w:p>
      </w:docPartBody>
    </w:docPart>
    <w:docPart>
      <w:docPartPr>
        <w:name w:val="46DBA3EB71254B3DB5F69E82B231EFF0"/>
        <w:category>
          <w:name w:val="Algemeen"/>
          <w:gallery w:val="placeholder"/>
        </w:category>
        <w:types>
          <w:type w:val="bbPlcHdr"/>
        </w:types>
        <w:behaviors>
          <w:behavior w:val="content"/>
        </w:behaviors>
        <w:guid w:val="{FBF18531-C68F-41E8-B06B-695EE8980AC8}"/>
      </w:docPartPr>
      <w:docPartBody>
        <w:p w:rsidR="004F7902" w:rsidRDefault="004F7902">
          <w:pPr>
            <w:pStyle w:val="46DBA3EB71254B3DB5F69E82B231EFF0"/>
          </w:pPr>
          <w:r w:rsidRPr="00954EDF">
            <w:rPr>
              <w:rStyle w:val="Tekstvantijdelijkeaanduiding"/>
            </w:rPr>
            <w:t>Niveau</w:t>
          </w:r>
        </w:p>
      </w:docPartBody>
    </w:docPart>
    <w:docPart>
      <w:docPartPr>
        <w:name w:val="A39722C1E5044BA2AB49C0B6B3521615"/>
        <w:category>
          <w:name w:val="Algemeen"/>
          <w:gallery w:val="placeholder"/>
        </w:category>
        <w:types>
          <w:type w:val="bbPlcHdr"/>
        </w:types>
        <w:behaviors>
          <w:behavior w:val="content"/>
        </w:behaviors>
        <w:guid w:val="{3554563E-D7A6-4713-B549-867579C2A695}"/>
      </w:docPartPr>
      <w:docPartBody>
        <w:p w:rsidR="004F7902" w:rsidRDefault="004F7902">
          <w:pPr>
            <w:pStyle w:val="A39722C1E5044BA2AB49C0B6B3521615"/>
          </w:pPr>
          <w:r w:rsidRPr="00F97F6B">
            <w:rPr>
              <w:rStyle w:val="Tekstvantijdelijkeaanduiding"/>
            </w:rPr>
            <w:t>Geef hier een vaardigheidsdoel op.</w:t>
          </w:r>
        </w:p>
      </w:docPartBody>
    </w:docPart>
    <w:docPart>
      <w:docPartPr>
        <w:name w:val="C11F0A509F7F4DCCAF4F1737941AAEF1"/>
        <w:category>
          <w:name w:val="Algemeen"/>
          <w:gallery w:val="placeholder"/>
        </w:category>
        <w:types>
          <w:type w:val="bbPlcHdr"/>
        </w:types>
        <w:behaviors>
          <w:behavior w:val="content"/>
        </w:behaviors>
        <w:guid w:val="{2DF1BB84-988E-44D7-A9DC-AC1417A08326}"/>
      </w:docPartPr>
      <w:docPartBody>
        <w:p w:rsidR="004F7902" w:rsidRDefault="004F7902">
          <w:pPr>
            <w:pStyle w:val="C11F0A509F7F4DCCAF4F1737941AAEF1"/>
          </w:pPr>
          <w:r w:rsidRPr="00954EDF">
            <w:rPr>
              <w:rStyle w:val="Tekstvantijdelijkeaanduiding"/>
            </w:rPr>
            <w:t>Kruispunt</w:t>
          </w:r>
        </w:p>
      </w:docPartBody>
    </w:docPart>
    <w:docPart>
      <w:docPartPr>
        <w:name w:val="EBC24EFAA2B94739BFED9A9698742328"/>
        <w:category>
          <w:name w:val="Algemeen"/>
          <w:gallery w:val="placeholder"/>
        </w:category>
        <w:types>
          <w:type w:val="bbPlcHdr"/>
        </w:types>
        <w:behaviors>
          <w:behavior w:val="content"/>
        </w:behaviors>
        <w:guid w:val="{79B135E5-DF5F-4F4F-A0C5-9D0B0E0B7ECB}"/>
      </w:docPartPr>
      <w:docPartBody>
        <w:p w:rsidR="004F7902" w:rsidRDefault="004F7902">
          <w:pPr>
            <w:pStyle w:val="EBC24EFAA2B94739BFED9A9698742328"/>
          </w:pPr>
          <w:r w:rsidRPr="00954EDF">
            <w:rPr>
              <w:rStyle w:val="Tekstvantijdelijkeaanduiding"/>
            </w:rPr>
            <w:t>Niveau</w:t>
          </w:r>
        </w:p>
      </w:docPartBody>
    </w:docPart>
    <w:docPart>
      <w:docPartPr>
        <w:name w:val="F3AAB76ACD9D40499E80D22926F676E3"/>
        <w:category>
          <w:name w:val="Algemeen"/>
          <w:gallery w:val="placeholder"/>
        </w:category>
        <w:types>
          <w:type w:val="bbPlcHdr"/>
        </w:types>
        <w:behaviors>
          <w:behavior w:val="content"/>
        </w:behaviors>
        <w:guid w:val="{E5B0E54C-8F48-4181-83E3-0D632853B361}"/>
      </w:docPartPr>
      <w:docPartBody>
        <w:p w:rsidR="004F7902" w:rsidRDefault="004F7902">
          <w:pPr>
            <w:pStyle w:val="F3AAB76ACD9D40499E80D22926F676E3"/>
          </w:pPr>
          <w:r w:rsidRPr="00954EDF">
            <w:rPr>
              <w:rStyle w:val="Tekstvantijdelijkeaanduiding"/>
            </w:rPr>
            <w:t>Niveau</w:t>
          </w:r>
        </w:p>
      </w:docPartBody>
    </w:docPart>
    <w:docPart>
      <w:docPartPr>
        <w:name w:val="5567F32EEC314B82AACCDE843D2A7E61"/>
        <w:category>
          <w:name w:val="Algemeen"/>
          <w:gallery w:val="placeholder"/>
        </w:category>
        <w:types>
          <w:type w:val="bbPlcHdr"/>
        </w:types>
        <w:behaviors>
          <w:behavior w:val="content"/>
        </w:behaviors>
        <w:guid w:val="{50F2C66A-F30B-49E0-A1D3-876C78F27AA5}"/>
      </w:docPartPr>
      <w:docPartBody>
        <w:p w:rsidR="004F7902" w:rsidRDefault="004F7902">
          <w:pPr>
            <w:pStyle w:val="5567F32EEC314B82AACCDE843D2A7E61"/>
          </w:pPr>
          <w:r w:rsidRPr="00F97F6B">
            <w:rPr>
              <w:rStyle w:val="Tekstvantijdelijkeaanduiding"/>
            </w:rPr>
            <w:t>Geef hier een vaardigheidsdoel op.</w:t>
          </w:r>
        </w:p>
      </w:docPartBody>
    </w:docPart>
    <w:docPart>
      <w:docPartPr>
        <w:name w:val="7BB9CF84AE6E41F58BAC344BFA7636DB"/>
        <w:category>
          <w:name w:val="Algemeen"/>
          <w:gallery w:val="placeholder"/>
        </w:category>
        <w:types>
          <w:type w:val="bbPlcHdr"/>
        </w:types>
        <w:behaviors>
          <w:behavior w:val="content"/>
        </w:behaviors>
        <w:guid w:val="{F7208B06-C5CC-47E2-8E1A-92DE3FBBC7E9}"/>
      </w:docPartPr>
      <w:docPartBody>
        <w:p w:rsidR="004F7902" w:rsidRDefault="004F7902">
          <w:pPr>
            <w:pStyle w:val="7BB9CF84AE6E41F58BAC344BFA7636DB"/>
          </w:pPr>
          <w:r w:rsidRPr="00954EDF">
            <w:rPr>
              <w:rStyle w:val="Tekstvantijdelijkeaanduiding"/>
            </w:rPr>
            <w:t>Kruispunt</w:t>
          </w:r>
        </w:p>
      </w:docPartBody>
    </w:docPart>
    <w:docPart>
      <w:docPartPr>
        <w:name w:val="3FFBC000CD0244A79FCDD5D753585B86"/>
        <w:category>
          <w:name w:val="Algemeen"/>
          <w:gallery w:val="placeholder"/>
        </w:category>
        <w:types>
          <w:type w:val="bbPlcHdr"/>
        </w:types>
        <w:behaviors>
          <w:behavior w:val="content"/>
        </w:behaviors>
        <w:guid w:val="{1722B03A-6409-45F0-948E-E809B65D5030}"/>
      </w:docPartPr>
      <w:docPartBody>
        <w:p w:rsidR="004F7902" w:rsidRDefault="004F7902">
          <w:pPr>
            <w:pStyle w:val="3FFBC000CD0244A79FCDD5D753585B86"/>
          </w:pPr>
          <w:r w:rsidRPr="00954EDF">
            <w:rPr>
              <w:rStyle w:val="Tekstvantijdelijkeaanduiding"/>
            </w:rPr>
            <w:t>Niveau</w:t>
          </w:r>
        </w:p>
      </w:docPartBody>
    </w:docPart>
    <w:docPart>
      <w:docPartPr>
        <w:name w:val="8B8C1CC034FF424A9BBFC23BFD693D86"/>
        <w:category>
          <w:name w:val="Algemeen"/>
          <w:gallery w:val="placeholder"/>
        </w:category>
        <w:types>
          <w:type w:val="bbPlcHdr"/>
        </w:types>
        <w:behaviors>
          <w:behavior w:val="content"/>
        </w:behaviors>
        <w:guid w:val="{F8F3C31B-D9BB-43D8-BD75-710F455D4D27}"/>
      </w:docPartPr>
      <w:docPartBody>
        <w:p w:rsidR="004F7902" w:rsidRDefault="004F7902">
          <w:pPr>
            <w:pStyle w:val="8B8C1CC034FF424A9BBFC23BFD693D86"/>
          </w:pPr>
          <w:r w:rsidRPr="00F97F6B">
            <w:rPr>
              <w:rStyle w:val="Tekstvantijdelijkeaanduiding"/>
            </w:rPr>
            <w:t>Geef hier een vaardigheidsdoel op.</w:t>
          </w:r>
        </w:p>
      </w:docPartBody>
    </w:docPart>
    <w:docPart>
      <w:docPartPr>
        <w:name w:val="A7F835B7503C4A9A9CB804935E3D0CFD"/>
        <w:category>
          <w:name w:val="Algemeen"/>
          <w:gallery w:val="placeholder"/>
        </w:category>
        <w:types>
          <w:type w:val="bbPlcHdr"/>
        </w:types>
        <w:behaviors>
          <w:behavior w:val="content"/>
        </w:behaviors>
        <w:guid w:val="{B669EAC6-BF97-450D-B3F8-946EF18C68AB}"/>
      </w:docPartPr>
      <w:docPartBody>
        <w:p w:rsidR="004F7902" w:rsidRDefault="004F7902">
          <w:pPr>
            <w:pStyle w:val="A7F835B7503C4A9A9CB804935E3D0CFD"/>
          </w:pPr>
          <w:r w:rsidRPr="00954EDF">
            <w:rPr>
              <w:rStyle w:val="Tekstvantijdelijkeaanduiding"/>
            </w:rPr>
            <w:t>Kruispunt</w:t>
          </w:r>
        </w:p>
      </w:docPartBody>
    </w:docPart>
    <w:docPart>
      <w:docPartPr>
        <w:name w:val="F58C39EAFD2541088052964BF918BA63"/>
        <w:category>
          <w:name w:val="Algemeen"/>
          <w:gallery w:val="placeholder"/>
        </w:category>
        <w:types>
          <w:type w:val="bbPlcHdr"/>
        </w:types>
        <w:behaviors>
          <w:behavior w:val="content"/>
        </w:behaviors>
        <w:guid w:val="{4C9F9C57-77BB-471E-8877-4D9749940A37}"/>
      </w:docPartPr>
      <w:docPartBody>
        <w:p w:rsidR="004F7902" w:rsidRDefault="004F7902">
          <w:pPr>
            <w:pStyle w:val="F58C39EAFD2541088052964BF918BA63"/>
          </w:pPr>
          <w:r w:rsidRPr="00954EDF">
            <w:rPr>
              <w:rStyle w:val="Tekstvantijdelijkeaanduiding"/>
            </w:rPr>
            <w:t>Niveau</w:t>
          </w:r>
        </w:p>
      </w:docPartBody>
    </w:docPart>
    <w:docPart>
      <w:docPartPr>
        <w:name w:val="87CD7C7FBD124EAEA97B37295014EDD6"/>
        <w:category>
          <w:name w:val="Algemeen"/>
          <w:gallery w:val="placeholder"/>
        </w:category>
        <w:types>
          <w:type w:val="bbPlcHdr"/>
        </w:types>
        <w:behaviors>
          <w:behavior w:val="content"/>
        </w:behaviors>
        <w:guid w:val="{D75ACD03-71DD-4C18-830F-0806D2B21061}"/>
      </w:docPartPr>
      <w:docPartBody>
        <w:p w:rsidR="004F7902" w:rsidRDefault="004F7902">
          <w:pPr>
            <w:pStyle w:val="87CD7C7FBD124EAEA97B37295014EDD6"/>
          </w:pPr>
          <w:r w:rsidRPr="00954EDF">
            <w:rPr>
              <w:rStyle w:val="Tekstvantijdelijkeaanduiding"/>
            </w:rPr>
            <w:t>Kruispunt</w:t>
          </w:r>
        </w:p>
      </w:docPartBody>
    </w:docPart>
    <w:docPart>
      <w:docPartPr>
        <w:name w:val="AAD6316879504EDE891D50524DC0B292"/>
        <w:category>
          <w:name w:val="Algemeen"/>
          <w:gallery w:val="placeholder"/>
        </w:category>
        <w:types>
          <w:type w:val="bbPlcHdr"/>
        </w:types>
        <w:behaviors>
          <w:behavior w:val="content"/>
        </w:behaviors>
        <w:guid w:val="{CC1D869C-A481-4B01-AFEF-2827F987CC03}"/>
      </w:docPartPr>
      <w:docPartBody>
        <w:p w:rsidR="004F7902" w:rsidRDefault="004F7902">
          <w:pPr>
            <w:pStyle w:val="AAD6316879504EDE891D50524DC0B292"/>
          </w:pPr>
          <w:r w:rsidRPr="00954EDF">
            <w:rPr>
              <w:rStyle w:val="Tekstvantijdelijkeaanduiding"/>
            </w:rPr>
            <w:t>Niveau</w:t>
          </w:r>
        </w:p>
      </w:docPartBody>
    </w:docPart>
    <w:docPart>
      <w:docPartPr>
        <w:name w:val="BB220421A7B942969032BBC9389BD100"/>
        <w:category>
          <w:name w:val="Algemeen"/>
          <w:gallery w:val="placeholder"/>
        </w:category>
        <w:types>
          <w:type w:val="bbPlcHdr"/>
        </w:types>
        <w:behaviors>
          <w:behavior w:val="content"/>
        </w:behaviors>
        <w:guid w:val="{301EA638-A469-4110-834B-61592B551E61}"/>
      </w:docPartPr>
      <w:docPartBody>
        <w:p w:rsidR="004F7902" w:rsidRDefault="004F7902">
          <w:pPr>
            <w:pStyle w:val="BB220421A7B942969032BBC9389BD100"/>
          </w:pPr>
          <w:r w:rsidRPr="00F97F6B">
            <w:rPr>
              <w:rStyle w:val="Tekstvantijdelijkeaanduiding"/>
            </w:rPr>
            <w:t>Geef hier een vaardigheidsdoel op.</w:t>
          </w:r>
        </w:p>
      </w:docPartBody>
    </w:docPart>
    <w:docPart>
      <w:docPartPr>
        <w:name w:val="5232552571914E22B313B84D5E00FF6B"/>
        <w:category>
          <w:name w:val="Algemeen"/>
          <w:gallery w:val="placeholder"/>
        </w:category>
        <w:types>
          <w:type w:val="bbPlcHdr"/>
        </w:types>
        <w:behaviors>
          <w:behavior w:val="content"/>
        </w:behaviors>
        <w:guid w:val="{6FE5F7F0-345A-42F2-B0F8-DDA1718D4644}"/>
      </w:docPartPr>
      <w:docPartBody>
        <w:p w:rsidR="004F7902" w:rsidRDefault="004F7902">
          <w:pPr>
            <w:pStyle w:val="5232552571914E22B313B84D5E00FF6B"/>
          </w:pPr>
          <w:r w:rsidRPr="00954EDF">
            <w:rPr>
              <w:rStyle w:val="Tekstvantijdelijkeaanduiding"/>
            </w:rPr>
            <w:t>Kruispunt</w:t>
          </w:r>
        </w:p>
      </w:docPartBody>
    </w:docPart>
    <w:docPart>
      <w:docPartPr>
        <w:name w:val="C2BA5556E6844D679A79F77D7B5E031D"/>
        <w:category>
          <w:name w:val="Algemeen"/>
          <w:gallery w:val="placeholder"/>
        </w:category>
        <w:types>
          <w:type w:val="bbPlcHdr"/>
        </w:types>
        <w:behaviors>
          <w:behavior w:val="content"/>
        </w:behaviors>
        <w:guid w:val="{D35745CB-3863-426D-A286-600703BB3E6D}"/>
      </w:docPartPr>
      <w:docPartBody>
        <w:p w:rsidR="004F7902" w:rsidRDefault="004F7902">
          <w:pPr>
            <w:pStyle w:val="C2BA5556E6844D679A79F77D7B5E031D"/>
          </w:pPr>
          <w:r w:rsidRPr="00954EDF">
            <w:rPr>
              <w:rStyle w:val="Tekstvantijdelijkeaanduiding"/>
            </w:rPr>
            <w:t>Niveau</w:t>
          </w:r>
        </w:p>
      </w:docPartBody>
    </w:docPart>
    <w:docPart>
      <w:docPartPr>
        <w:name w:val="64B7C1519BE74459B7C504AD96C2E036"/>
        <w:category>
          <w:name w:val="Algemeen"/>
          <w:gallery w:val="placeholder"/>
        </w:category>
        <w:types>
          <w:type w:val="bbPlcHdr"/>
        </w:types>
        <w:behaviors>
          <w:behavior w:val="content"/>
        </w:behaviors>
        <w:guid w:val="{417578EB-52BE-407C-921E-09325A2FB629}"/>
      </w:docPartPr>
      <w:docPartBody>
        <w:p w:rsidR="004F7902" w:rsidRDefault="004F7902">
          <w:pPr>
            <w:pStyle w:val="64B7C1519BE74459B7C504AD96C2E036"/>
          </w:pPr>
          <w:r w:rsidRPr="00075C29">
            <w:rPr>
              <w:rStyle w:val="Tekstvantijdelijkeaanduiding"/>
              <w:b/>
            </w:rPr>
            <w:t>WP</w:t>
          </w:r>
        </w:p>
      </w:docPartBody>
    </w:docPart>
    <w:docPart>
      <w:docPartPr>
        <w:name w:val="EBFD8821165946639722CAB210A3DED0"/>
        <w:category>
          <w:name w:val="Algemeen"/>
          <w:gallery w:val="placeholder"/>
        </w:category>
        <w:types>
          <w:type w:val="bbPlcHdr"/>
        </w:types>
        <w:behaviors>
          <w:behavior w:val="content"/>
        </w:behaviors>
        <w:guid w:val="{E6D22951-E4B9-4A4A-8EA0-BE4C1A7ABEDC}"/>
      </w:docPartPr>
      <w:docPartBody>
        <w:p w:rsidR="004F7902" w:rsidRDefault="004F7902">
          <w:pPr>
            <w:pStyle w:val="EBFD8821165946639722CAB210A3DED0"/>
          </w:pPr>
          <w:r w:rsidRPr="00075C29">
            <w:rPr>
              <w:rStyle w:val="Tekstvantijdelijkeaanduiding"/>
              <w:b/>
            </w:rPr>
            <w:t>Niveau</w:t>
          </w:r>
        </w:p>
      </w:docPartBody>
    </w:docPart>
    <w:docPart>
      <w:docPartPr>
        <w:name w:val="95071EFF590745DA845A8FF6AA9698C1"/>
        <w:category>
          <w:name w:val="Algemeen"/>
          <w:gallery w:val="placeholder"/>
        </w:category>
        <w:types>
          <w:type w:val="bbPlcHdr"/>
        </w:types>
        <w:behaviors>
          <w:behavior w:val="content"/>
        </w:behaviors>
        <w:guid w:val="{4F523607-24F6-472F-BEEF-67819BC1C9FC}"/>
      </w:docPartPr>
      <w:docPartBody>
        <w:p w:rsidR="004F7902" w:rsidRDefault="004F7902">
          <w:pPr>
            <w:pStyle w:val="95071EFF590745DA845A8FF6AA9698C1"/>
          </w:pPr>
          <w:r w:rsidRPr="00075C29">
            <w:rPr>
              <w:rStyle w:val="Tekstvantijdelijkeaanduiding"/>
            </w:rPr>
            <w:t>Geef hier een vaardigheidsdoel op</w:t>
          </w:r>
        </w:p>
      </w:docPartBody>
    </w:docPart>
    <w:docPart>
      <w:docPartPr>
        <w:name w:val="70C625D422184A0AB1357D884ADA4AF3"/>
        <w:category>
          <w:name w:val="Algemeen"/>
          <w:gallery w:val="placeholder"/>
        </w:category>
        <w:types>
          <w:type w:val="bbPlcHdr"/>
        </w:types>
        <w:behaviors>
          <w:behavior w:val="content"/>
        </w:behaviors>
        <w:guid w:val="{EFBA7E5E-1B6C-4D48-B2B2-4C8AE9B257E8}"/>
      </w:docPartPr>
      <w:docPartBody>
        <w:p w:rsidR="004F7902" w:rsidRDefault="004F7902">
          <w:pPr>
            <w:pStyle w:val="70C625D422184A0AB1357D884ADA4AF3"/>
          </w:pPr>
          <w:r w:rsidRPr="00075C29">
            <w:rPr>
              <w:rStyle w:val="Tekstvantijdelijkeaanduiding"/>
              <w:b/>
            </w:rPr>
            <w:t>WP</w:t>
          </w:r>
        </w:p>
      </w:docPartBody>
    </w:docPart>
    <w:docPart>
      <w:docPartPr>
        <w:name w:val="5EE80F48E4B74949AD090B97059FF114"/>
        <w:category>
          <w:name w:val="Algemeen"/>
          <w:gallery w:val="placeholder"/>
        </w:category>
        <w:types>
          <w:type w:val="bbPlcHdr"/>
        </w:types>
        <w:behaviors>
          <w:behavior w:val="content"/>
        </w:behaviors>
        <w:guid w:val="{2EAA8B40-69E7-49E6-A0A6-A7F63757F4C8}"/>
      </w:docPartPr>
      <w:docPartBody>
        <w:p w:rsidR="004F7902" w:rsidRDefault="004F7902">
          <w:pPr>
            <w:pStyle w:val="5EE80F48E4B74949AD090B97059FF114"/>
          </w:pPr>
          <w:r w:rsidRPr="00075C29">
            <w:rPr>
              <w:rStyle w:val="Tekstvantijdelijkeaanduiding"/>
              <w:b/>
            </w:rPr>
            <w:t>Niveau</w:t>
          </w:r>
        </w:p>
      </w:docPartBody>
    </w:docPart>
    <w:docPart>
      <w:docPartPr>
        <w:name w:val="A6A9D8A2557E49B89C56295C2599F127"/>
        <w:category>
          <w:name w:val="Algemeen"/>
          <w:gallery w:val="placeholder"/>
        </w:category>
        <w:types>
          <w:type w:val="bbPlcHdr"/>
        </w:types>
        <w:behaviors>
          <w:behavior w:val="content"/>
        </w:behaviors>
        <w:guid w:val="{01AD67F7-4946-4302-B567-12349655A8C5}"/>
      </w:docPartPr>
      <w:docPartBody>
        <w:p w:rsidR="004F7902" w:rsidRDefault="004F7902">
          <w:pPr>
            <w:pStyle w:val="A6A9D8A2557E49B89C56295C2599F127"/>
          </w:pPr>
          <w:r w:rsidRPr="00075C29">
            <w:rPr>
              <w:rStyle w:val="Tekstvantijdelijkeaanduiding"/>
            </w:rPr>
            <w:t>Geef hier een vaardigheidsdoel op</w:t>
          </w:r>
        </w:p>
      </w:docPartBody>
    </w:docPart>
    <w:docPart>
      <w:docPartPr>
        <w:name w:val="5FB0D5E893124D99BBDC8E9FD75C5FB2"/>
        <w:category>
          <w:name w:val="Algemeen"/>
          <w:gallery w:val="placeholder"/>
        </w:category>
        <w:types>
          <w:type w:val="bbPlcHdr"/>
        </w:types>
        <w:behaviors>
          <w:behavior w:val="content"/>
        </w:behaviors>
        <w:guid w:val="{B1677EC3-2070-49F1-A44F-952670CA8468}"/>
      </w:docPartPr>
      <w:docPartBody>
        <w:p w:rsidR="004F7902" w:rsidRDefault="004F7902">
          <w:pPr>
            <w:pStyle w:val="5FB0D5E893124D99BBDC8E9FD75C5FB2"/>
          </w:pPr>
          <w:r w:rsidRPr="00075C29">
            <w:rPr>
              <w:rStyle w:val="Tekstvantijdelijkeaanduiding"/>
              <w:b/>
            </w:rPr>
            <w:t>WP</w:t>
          </w:r>
        </w:p>
      </w:docPartBody>
    </w:docPart>
    <w:docPart>
      <w:docPartPr>
        <w:name w:val="F86EBAA4541245369EA76EDACD978974"/>
        <w:category>
          <w:name w:val="Algemeen"/>
          <w:gallery w:val="placeholder"/>
        </w:category>
        <w:types>
          <w:type w:val="bbPlcHdr"/>
        </w:types>
        <w:behaviors>
          <w:behavior w:val="content"/>
        </w:behaviors>
        <w:guid w:val="{815BA119-7C1C-4490-A8AA-48D2FF55BB81}"/>
      </w:docPartPr>
      <w:docPartBody>
        <w:p w:rsidR="004F7902" w:rsidRDefault="004F7902">
          <w:pPr>
            <w:pStyle w:val="F86EBAA4541245369EA76EDACD978974"/>
          </w:pPr>
          <w:r w:rsidRPr="00075C29">
            <w:rPr>
              <w:rStyle w:val="Tekstvantijdelijkeaanduiding"/>
              <w:b/>
            </w:rPr>
            <w:t>Niveau</w:t>
          </w:r>
        </w:p>
      </w:docPartBody>
    </w:docPart>
    <w:docPart>
      <w:docPartPr>
        <w:name w:val="0D4EADE455B14C7FA3E668B6A3388CF2"/>
        <w:category>
          <w:name w:val="Algemeen"/>
          <w:gallery w:val="placeholder"/>
        </w:category>
        <w:types>
          <w:type w:val="bbPlcHdr"/>
        </w:types>
        <w:behaviors>
          <w:behavior w:val="content"/>
        </w:behaviors>
        <w:guid w:val="{407E6F66-8FF8-499F-81B9-7BCCD7B92C69}"/>
      </w:docPartPr>
      <w:docPartBody>
        <w:p w:rsidR="004F7902" w:rsidRDefault="004F7902">
          <w:pPr>
            <w:pStyle w:val="0D4EADE455B14C7FA3E668B6A3388CF2"/>
          </w:pPr>
          <w:r w:rsidRPr="00075C29">
            <w:rPr>
              <w:rStyle w:val="Tekstvantijdelijkeaanduiding"/>
              <w:b/>
            </w:rPr>
            <w:t>WP</w:t>
          </w:r>
        </w:p>
      </w:docPartBody>
    </w:docPart>
    <w:docPart>
      <w:docPartPr>
        <w:name w:val="4C98ACB3044C492E8E88FD078FD95A17"/>
        <w:category>
          <w:name w:val="Algemeen"/>
          <w:gallery w:val="placeholder"/>
        </w:category>
        <w:types>
          <w:type w:val="bbPlcHdr"/>
        </w:types>
        <w:behaviors>
          <w:behavior w:val="content"/>
        </w:behaviors>
        <w:guid w:val="{83AF397F-83D6-4BD2-BDC5-B2A7BCF1EE26}"/>
      </w:docPartPr>
      <w:docPartBody>
        <w:p w:rsidR="004F7902" w:rsidRDefault="004F7902">
          <w:pPr>
            <w:pStyle w:val="4C98ACB3044C492E8E88FD078FD95A17"/>
          </w:pPr>
          <w:r w:rsidRPr="00075C29">
            <w:rPr>
              <w:rStyle w:val="Tekstvantijdelijkeaanduiding"/>
              <w:b/>
            </w:rPr>
            <w:t>Niveau</w:t>
          </w:r>
        </w:p>
      </w:docPartBody>
    </w:docPart>
    <w:docPart>
      <w:docPartPr>
        <w:name w:val="7F01F293CDB14528A4884AAEE15F1994"/>
        <w:category>
          <w:name w:val="Algemeen"/>
          <w:gallery w:val="placeholder"/>
        </w:category>
        <w:types>
          <w:type w:val="bbPlcHdr"/>
        </w:types>
        <w:behaviors>
          <w:behavior w:val="content"/>
        </w:behaviors>
        <w:guid w:val="{D45F28C4-94C4-4089-B9ED-761031C7505B}"/>
      </w:docPartPr>
      <w:docPartBody>
        <w:p w:rsidR="004F7902" w:rsidRDefault="004F7902">
          <w:pPr>
            <w:pStyle w:val="7F01F293CDB14528A4884AAEE15F1994"/>
          </w:pPr>
          <w:r w:rsidRPr="00075C29">
            <w:rPr>
              <w:rStyle w:val="Tekstvantijdelijkeaanduiding"/>
            </w:rPr>
            <w:t>Geef hier een vaardigheidsdoel op</w:t>
          </w:r>
        </w:p>
      </w:docPartBody>
    </w:docPart>
    <w:docPart>
      <w:docPartPr>
        <w:name w:val="93CDBD0415614934BDCAF6C008CAAC91"/>
        <w:category>
          <w:name w:val="Algemeen"/>
          <w:gallery w:val="placeholder"/>
        </w:category>
        <w:types>
          <w:type w:val="bbPlcHdr"/>
        </w:types>
        <w:behaviors>
          <w:behavior w:val="content"/>
        </w:behaviors>
        <w:guid w:val="{1859FDEC-87E1-4573-B2D5-185A1A4E9EB3}"/>
      </w:docPartPr>
      <w:docPartBody>
        <w:p w:rsidR="004F7902" w:rsidRDefault="004F7902">
          <w:pPr>
            <w:pStyle w:val="93CDBD0415614934BDCAF6C008CAAC91"/>
          </w:pPr>
          <w:r w:rsidRPr="00075C29">
            <w:rPr>
              <w:rStyle w:val="Tekstvantijdelijkeaanduiding"/>
              <w:b/>
            </w:rPr>
            <w:t>WP</w:t>
          </w:r>
        </w:p>
      </w:docPartBody>
    </w:docPart>
    <w:docPart>
      <w:docPartPr>
        <w:name w:val="93AE00BC266941C096615AC7F5E144FC"/>
        <w:category>
          <w:name w:val="Algemeen"/>
          <w:gallery w:val="placeholder"/>
        </w:category>
        <w:types>
          <w:type w:val="bbPlcHdr"/>
        </w:types>
        <w:behaviors>
          <w:behavior w:val="content"/>
        </w:behaviors>
        <w:guid w:val="{83DD433F-0849-409F-AD8B-15695F8CB00A}"/>
      </w:docPartPr>
      <w:docPartBody>
        <w:p w:rsidR="004F7902" w:rsidRDefault="004F7902">
          <w:pPr>
            <w:pStyle w:val="93AE00BC266941C096615AC7F5E144FC"/>
          </w:pPr>
          <w:r w:rsidRPr="00075C29">
            <w:rPr>
              <w:rStyle w:val="Tekstvantijdelijkeaanduiding"/>
              <w:b/>
            </w:rPr>
            <w:t>Niveau</w:t>
          </w:r>
        </w:p>
      </w:docPartBody>
    </w:docPart>
    <w:docPart>
      <w:docPartPr>
        <w:name w:val="A925C3293A184A7482C059F1D77DB32A"/>
        <w:category>
          <w:name w:val="Algemeen"/>
          <w:gallery w:val="placeholder"/>
        </w:category>
        <w:types>
          <w:type w:val="bbPlcHdr"/>
        </w:types>
        <w:behaviors>
          <w:behavior w:val="content"/>
        </w:behaviors>
        <w:guid w:val="{6E31572A-E182-4E19-8140-1912272B9D64}"/>
      </w:docPartPr>
      <w:docPartBody>
        <w:p w:rsidR="004F7902" w:rsidRDefault="004F7902">
          <w:pPr>
            <w:pStyle w:val="A925C3293A184A7482C059F1D77DB32A"/>
          </w:pPr>
          <w:r w:rsidRPr="00075C29">
            <w:rPr>
              <w:rStyle w:val="Tekstvantijdelijkeaanduiding"/>
            </w:rPr>
            <w:t>Geef hier een vaardigheidsdoel op</w:t>
          </w:r>
        </w:p>
      </w:docPartBody>
    </w:docPart>
    <w:docPart>
      <w:docPartPr>
        <w:name w:val="8F6B3678ED18483CBEF48C6C86E96AD0"/>
        <w:category>
          <w:name w:val="Algemeen"/>
          <w:gallery w:val="placeholder"/>
        </w:category>
        <w:types>
          <w:type w:val="bbPlcHdr"/>
        </w:types>
        <w:behaviors>
          <w:behavior w:val="content"/>
        </w:behaviors>
        <w:guid w:val="{23594FC8-E832-47CB-88E1-0F2F9D905529}"/>
      </w:docPartPr>
      <w:docPartBody>
        <w:p w:rsidR="004F7902" w:rsidRDefault="004F7902">
          <w:pPr>
            <w:pStyle w:val="8F6B3678ED18483CBEF48C6C86E96AD0"/>
          </w:pPr>
          <w:r w:rsidRPr="00075C29">
            <w:rPr>
              <w:rStyle w:val="Tekstvantijdelijkeaanduiding"/>
              <w:b/>
            </w:rPr>
            <w:t>WP</w:t>
          </w:r>
        </w:p>
      </w:docPartBody>
    </w:docPart>
    <w:docPart>
      <w:docPartPr>
        <w:name w:val="8DBCCDD112FF45A1A4B18C3EAF21D0AD"/>
        <w:category>
          <w:name w:val="Algemeen"/>
          <w:gallery w:val="placeholder"/>
        </w:category>
        <w:types>
          <w:type w:val="bbPlcHdr"/>
        </w:types>
        <w:behaviors>
          <w:behavior w:val="content"/>
        </w:behaviors>
        <w:guid w:val="{437A4DD5-8941-4EDA-9F4B-FAB4DFA3C058}"/>
      </w:docPartPr>
      <w:docPartBody>
        <w:p w:rsidR="004F7902" w:rsidRDefault="004F7902">
          <w:pPr>
            <w:pStyle w:val="8DBCCDD112FF45A1A4B18C3EAF21D0AD"/>
          </w:pPr>
          <w:r w:rsidRPr="00075C29">
            <w:rPr>
              <w:rStyle w:val="Tekstvantijdelijkeaanduiding"/>
              <w:b/>
            </w:rPr>
            <w:t>Niveau</w:t>
          </w:r>
        </w:p>
      </w:docPartBody>
    </w:docPart>
    <w:docPart>
      <w:docPartPr>
        <w:name w:val="13E8DEF5F93B454DA239C8AD27797EA7"/>
        <w:category>
          <w:name w:val="Algemeen"/>
          <w:gallery w:val="placeholder"/>
        </w:category>
        <w:types>
          <w:type w:val="bbPlcHdr"/>
        </w:types>
        <w:behaviors>
          <w:behavior w:val="content"/>
        </w:behaviors>
        <w:guid w:val="{B36DA65B-3BD4-4CC9-9721-F99630608F12}"/>
      </w:docPartPr>
      <w:docPartBody>
        <w:p w:rsidR="004F7902" w:rsidRDefault="004F7902">
          <w:pPr>
            <w:pStyle w:val="13E8DEF5F93B454DA239C8AD27797EA7"/>
          </w:pPr>
          <w:r w:rsidRPr="00075C29">
            <w:rPr>
              <w:rStyle w:val="Tekstvantijdelijkeaanduiding"/>
              <w:b/>
            </w:rPr>
            <w:t>WP</w:t>
          </w:r>
        </w:p>
      </w:docPartBody>
    </w:docPart>
    <w:docPart>
      <w:docPartPr>
        <w:name w:val="B2B7612B47644B40876ACED7A451F2CB"/>
        <w:category>
          <w:name w:val="Algemeen"/>
          <w:gallery w:val="placeholder"/>
        </w:category>
        <w:types>
          <w:type w:val="bbPlcHdr"/>
        </w:types>
        <w:behaviors>
          <w:behavior w:val="content"/>
        </w:behaviors>
        <w:guid w:val="{A5761E5C-C48C-4815-B56F-EA0D5A317685}"/>
      </w:docPartPr>
      <w:docPartBody>
        <w:p w:rsidR="004F7902" w:rsidRDefault="004F7902">
          <w:pPr>
            <w:pStyle w:val="B2B7612B47644B40876ACED7A451F2CB"/>
          </w:pPr>
          <w:r w:rsidRPr="00075C29">
            <w:rPr>
              <w:rStyle w:val="Tekstvantijdelijkeaanduiding"/>
              <w:b/>
            </w:rPr>
            <w:t>Niveau</w:t>
          </w:r>
        </w:p>
      </w:docPartBody>
    </w:docPart>
    <w:docPart>
      <w:docPartPr>
        <w:name w:val="2B90BC414E21487EAEFA7B3D8D76383D"/>
        <w:category>
          <w:name w:val="Algemeen"/>
          <w:gallery w:val="placeholder"/>
        </w:category>
        <w:types>
          <w:type w:val="bbPlcHdr"/>
        </w:types>
        <w:behaviors>
          <w:behavior w:val="content"/>
        </w:behaviors>
        <w:guid w:val="{0AD5BD45-2F83-4832-825B-3BDF17C43656}"/>
      </w:docPartPr>
      <w:docPartBody>
        <w:p w:rsidR="004F7902" w:rsidRDefault="004F7902">
          <w:pPr>
            <w:pStyle w:val="2B90BC414E21487EAEFA7B3D8D76383D"/>
          </w:pPr>
          <w:r w:rsidRPr="00075C29">
            <w:rPr>
              <w:rStyle w:val="Tekstvantijdelijkeaanduiding"/>
            </w:rPr>
            <w:t>Geef hier een vaardigheidsdoel op</w:t>
          </w:r>
        </w:p>
      </w:docPartBody>
    </w:docPart>
    <w:docPart>
      <w:docPartPr>
        <w:name w:val="2069B8762D654207B2F609B1CEE1689A"/>
        <w:category>
          <w:name w:val="Algemeen"/>
          <w:gallery w:val="placeholder"/>
        </w:category>
        <w:types>
          <w:type w:val="bbPlcHdr"/>
        </w:types>
        <w:behaviors>
          <w:behavior w:val="content"/>
        </w:behaviors>
        <w:guid w:val="{41AD048E-768D-4783-A520-B691A8E8176E}"/>
      </w:docPartPr>
      <w:docPartBody>
        <w:p w:rsidR="004F7902" w:rsidRDefault="004F7902">
          <w:pPr>
            <w:pStyle w:val="2069B8762D654207B2F609B1CEE1689A"/>
          </w:pPr>
          <w:r w:rsidRPr="00075C29">
            <w:rPr>
              <w:rStyle w:val="Tekstvantijdelijkeaanduiding"/>
              <w:b/>
            </w:rPr>
            <w:t>Niveau</w:t>
          </w:r>
        </w:p>
      </w:docPartBody>
    </w:docPart>
    <w:docPart>
      <w:docPartPr>
        <w:name w:val="E30BAE91B6D94D94B4B9B5A130C20308"/>
        <w:category>
          <w:name w:val="Algemeen"/>
          <w:gallery w:val="placeholder"/>
        </w:category>
        <w:types>
          <w:type w:val="bbPlcHdr"/>
        </w:types>
        <w:behaviors>
          <w:behavior w:val="content"/>
        </w:behaviors>
        <w:guid w:val="{92394C12-C680-455A-ACE1-9147F796ADEE}"/>
      </w:docPartPr>
      <w:docPartBody>
        <w:p w:rsidR="004F7902" w:rsidRDefault="004F7902">
          <w:pPr>
            <w:pStyle w:val="E30BAE91B6D94D94B4B9B5A130C20308"/>
          </w:pPr>
          <w:r w:rsidRPr="00075C29">
            <w:rPr>
              <w:rStyle w:val="Tekstvantijdelijkeaanduiding"/>
            </w:rPr>
            <w:t>Geef hier een vaardigheidsdoel op</w:t>
          </w:r>
        </w:p>
      </w:docPartBody>
    </w:docPart>
    <w:docPart>
      <w:docPartPr>
        <w:name w:val="FA58852BD5964F70ACEC07FB3506EADF"/>
        <w:category>
          <w:name w:val="Algemeen"/>
          <w:gallery w:val="placeholder"/>
        </w:category>
        <w:types>
          <w:type w:val="bbPlcHdr"/>
        </w:types>
        <w:behaviors>
          <w:behavior w:val="content"/>
        </w:behaviors>
        <w:guid w:val="{AFAB9538-23EC-4AEA-8C03-B7E0FA04CD0D}"/>
      </w:docPartPr>
      <w:docPartBody>
        <w:p w:rsidR="00C154C3" w:rsidRDefault="00FB0A5B" w:rsidP="00FB0A5B">
          <w:pPr>
            <w:pStyle w:val="FA58852BD5964F70ACEC07FB3506EADF"/>
          </w:pPr>
          <w:r w:rsidRPr="00F97F6B">
            <w:rPr>
              <w:rStyle w:val="Tekstvantijdelijkeaanduiding"/>
            </w:rPr>
            <w:t>Geef hier een vaardigheidsdoel op.</w:t>
          </w:r>
        </w:p>
      </w:docPartBody>
    </w:docPart>
    <w:docPart>
      <w:docPartPr>
        <w:name w:val="0A87841A13694BB6BCADCACBB3D3B4AF"/>
        <w:category>
          <w:name w:val="Algemeen"/>
          <w:gallery w:val="placeholder"/>
        </w:category>
        <w:types>
          <w:type w:val="bbPlcHdr"/>
        </w:types>
        <w:behaviors>
          <w:behavior w:val="content"/>
        </w:behaviors>
        <w:guid w:val="{DE5EC3D8-EB61-4753-8233-EDE214D78F52}"/>
      </w:docPartPr>
      <w:docPartBody>
        <w:p w:rsidR="00C154C3" w:rsidRDefault="00FB0A5B" w:rsidP="00FB0A5B">
          <w:pPr>
            <w:pStyle w:val="0A87841A13694BB6BCADCACBB3D3B4AF"/>
          </w:pPr>
          <w:r w:rsidRPr="00075C29">
            <w:rPr>
              <w:rStyle w:val="Tekstvantijdelijkeaanduiding"/>
            </w:rPr>
            <w:t>Geef hier een vaardigheidsdoel op</w:t>
          </w:r>
        </w:p>
      </w:docPartBody>
    </w:docPart>
    <w:docPart>
      <w:docPartPr>
        <w:name w:val="5AAEE669749A43019F2DD9FF24BCED84"/>
        <w:category>
          <w:name w:val="Algemeen"/>
          <w:gallery w:val="placeholder"/>
        </w:category>
        <w:types>
          <w:type w:val="bbPlcHdr"/>
        </w:types>
        <w:behaviors>
          <w:behavior w:val="content"/>
        </w:behaviors>
        <w:guid w:val="{8117E0A2-1D49-41B3-833B-EFE82EAE0BBA}"/>
      </w:docPartPr>
      <w:docPartBody>
        <w:p w:rsidR="00C154C3" w:rsidRDefault="00C154C3" w:rsidP="00C154C3">
          <w:pPr>
            <w:pStyle w:val="5AAEE669749A43019F2DD9FF24BCED84"/>
          </w:pPr>
          <w:r w:rsidRPr="00075C29">
            <w:rPr>
              <w:rStyle w:val="Tekstvantijdelijkeaanduiding"/>
              <w:b/>
            </w:rPr>
            <w:t>Niveau</w:t>
          </w:r>
        </w:p>
      </w:docPartBody>
    </w:docPart>
    <w:docPart>
      <w:docPartPr>
        <w:name w:val="E73B731D17CC44CDB9B46F4BF6F28A37"/>
        <w:category>
          <w:name w:val="Algemeen"/>
          <w:gallery w:val="placeholder"/>
        </w:category>
        <w:types>
          <w:type w:val="bbPlcHdr"/>
        </w:types>
        <w:behaviors>
          <w:behavior w:val="content"/>
        </w:behaviors>
        <w:guid w:val="{7E4ED79F-E057-4622-A86F-26ACEA87552C}"/>
      </w:docPartPr>
      <w:docPartBody>
        <w:p w:rsidR="00C154C3" w:rsidRDefault="00C154C3" w:rsidP="00C154C3">
          <w:pPr>
            <w:pStyle w:val="E73B731D17CC44CDB9B46F4BF6F28A37"/>
          </w:pPr>
          <w:r w:rsidRPr="00075C29">
            <w:rPr>
              <w:rStyle w:val="Tekstvantijdelijkeaanduiding"/>
              <w:b/>
            </w:rPr>
            <w:t>Niveau</w:t>
          </w:r>
        </w:p>
      </w:docPartBody>
    </w:docPart>
    <w:docPart>
      <w:docPartPr>
        <w:name w:val="DAA43F62A4BF47A6BFD52D0CD2C27DDB"/>
        <w:category>
          <w:name w:val="Algemeen"/>
          <w:gallery w:val="placeholder"/>
        </w:category>
        <w:types>
          <w:type w:val="bbPlcHdr"/>
        </w:types>
        <w:behaviors>
          <w:behavior w:val="content"/>
        </w:behaviors>
        <w:guid w:val="{116CA908-D5A0-44F2-B573-FC5F3F685E8C}"/>
      </w:docPartPr>
      <w:docPartBody>
        <w:p w:rsidR="0029586F" w:rsidRDefault="00C154C3" w:rsidP="00C154C3">
          <w:pPr>
            <w:pStyle w:val="DAA43F62A4BF47A6BFD52D0CD2C27DDB"/>
          </w:pPr>
          <w:r w:rsidRPr="00954EDF">
            <w:rPr>
              <w:rStyle w:val="Tekstvantijdelijkeaanduiding"/>
            </w:rPr>
            <w:t>Niveau</w:t>
          </w:r>
        </w:p>
      </w:docPartBody>
    </w:docPart>
    <w:docPart>
      <w:docPartPr>
        <w:name w:val="11D1277C58BD4365B4AB94AD37F8423F"/>
        <w:category>
          <w:name w:val="Algemeen"/>
          <w:gallery w:val="placeholder"/>
        </w:category>
        <w:types>
          <w:type w:val="bbPlcHdr"/>
        </w:types>
        <w:behaviors>
          <w:behavior w:val="content"/>
        </w:behaviors>
        <w:guid w:val="{EF1FB4C9-618C-4DEF-9FA4-F4E402B77ADF}"/>
      </w:docPartPr>
      <w:docPartBody>
        <w:p w:rsidR="0029586F" w:rsidRDefault="00C154C3" w:rsidP="00C154C3">
          <w:pPr>
            <w:pStyle w:val="11D1277C58BD4365B4AB94AD37F8423F"/>
          </w:pPr>
          <w:r w:rsidRPr="00954EDF">
            <w:rPr>
              <w:rStyle w:val="Tekstvantijdelijkeaanduiding"/>
            </w:rPr>
            <w:t>Niveau</w:t>
          </w:r>
        </w:p>
      </w:docPartBody>
    </w:docPart>
    <w:docPart>
      <w:docPartPr>
        <w:name w:val="049B4852223E484F91CC7D98D409A1B2"/>
        <w:category>
          <w:name w:val="Algemeen"/>
          <w:gallery w:val="placeholder"/>
        </w:category>
        <w:types>
          <w:type w:val="bbPlcHdr"/>
        </w:types>
        <w:behaviors>
          <w:behavior w:val="content"/>
        </w:behaviors>
        <w:guid w:val="{8F53E8BB-605A-412D-9FED-73627E4878C1}"/>
      </w:docPartPr>
      <w:docPartBody>
        <w:p w:rsidR="0029586F" w:rsidRDefault="00C154C3" w:rsidP="00C154C3">
          <w:pPr>
            <w:pStyle w:val="049B4852223E484F91CC7D98D409A1B2"/>
          </w:pPr>
          <w:r w:rsidRPr="00075C29">
            <w:rPr>
              <w:rStyle w:val="Tekstvantijdelijkeaanduiding"/>
              <w:b/>
            </w:rPr>
            <w:t>Niveau</w:t>
          </w:r>
        </w:p>
      </w:docPartBody>
    </w:docPart>
    <w:docPart>
      <w:docPartPr>
        <w:name w:val="C0C94EE9732345729753974DC9EB43F0"/>
        <w:category>
          <w:name w:val="Algemeen"/>
          <w:gallery w:val="placeholder"/>
        </w:category>
        <w:types>
          <w:type w:val="bbPlcHdr"/>
        </w:types>
        <w:behaviors>
          <w:behavior w:val="content"/>
        </w:behaviors>
        <w:guid w:val="{9B9B8915-A4ED-4889-98AF-54B352B0168A}"/>
      </w:docPartPr>
      <w:docPartBody>
        <w:p w:rsidR="0029586F" w:rsidRDefault="00C154C3" w:rsidP="00C154C3">
          <w:pPr>
            <w:pStyle w:val="C0C94EE9732345729753974DC9EB43F0"/>
          </w:pPr>
          <w:r w:rsidRPr="00075C29">
            <w:rPr>
              <w:rStyle w:val="Tekstvantijdelijkeaanduiding"/>
              <w:b/>
            </w:rPr>
            <w:t>Niveau</w:t>
          </w:r>
        </w:p>
      </w:docPartBody>
    </w:docPart>
    <w:docPart>
      <w:docPartPr>
        <w:name w:val="66CBE2903609410D8187C009076F592E"/>
        <w:category>
          <w:name w:val="Algemeen"/>
          <w:gallery w:val="placeholder"/>
        </w:category>
        <w:types>
          <w:type w:val="bbPlcHdr"/>
        </w:types>
        <w:behaviors>
          <w:behavior w:val="content"/>
        </w:behaviors>
        <w:guid w:val="{3CF6F401-16D2-47FB-A401-CB46C2B85358}"/>
      </w:docPartPr>
      <w:docPartBody>
        <w:p w:rsidR="0029586F" w:rsidRDefault="00C154C3" w:rsidP="00C154C3">
          <w:pPr>
            <w:pStyle w:val="66CBE2903609410D8187C009076F592E"/>
          </w:pPr>
          <w:r w:rsidRPr="00075C29">
            <w:rPr>
              <w:rStyle w:val="Tekstvantijdelijkeaanduiding"/>
              <w:b/>
            </w:rPr>
            <w:t>Niveau</w:t>
          </w:r>
        </w:p>
      </w:docPartBody>
    </w:docPart>
    <w:docPart>
      <w:docPartPr>
        <w:name w:val="2F80BC46F4064603AE6195F9E5973649"/>
        <w:category>
          <w:name w:val="Algemeen"/>
          <w:gallery w:val="placeholder"/>
        </w:category>
        <w:types>
          <w:type w:val="bbPlcHdr"/>
        </w:types>
        <w:behaviors>
          <w:behavior w:val="content"/>
        </w:behaviors>
        <w:guid w:val="{50E739E6-2592-4385-BAD9-D7CC0E170364}"/>
      </w:docPartPr>
      <w:docPartBody>
        <w:p w:rsidR="0029586F" w:rsidRDefault="00C154C3" w:rsidP="00C154C3">
          <w:pPr>
            <w:pStyle w:val="2F80BC46F4064603AE6195F9E5973649"/>
          </w:pPr>
          <w:r w:rsidRPr="00075C29">
            <w:rPr>
              <w:rStyle w:val="Tekstvantijdelijkeaanduiding"/>
              <w:b/>
            </w:rPr>
            <w:t>Niveau</w:t>
          </w:r>
        </w:p>
      </w:docPartBody>
    </w:docPart>
    <w:docPart>
      <w:docPartPr>
        <w:name w:val="103C7B51D92243158DF9404E6FA7B6FB"/>
        <w:category>
          <w:name w:val="Algemeen"/>
          <w:gallery w:val="placeholder"/>
        </w:category>
        <w:types>
          <w:type w:val="bbPlcHdr"/>
        </w:types>
        <w:behaviors>
          <w:behavior w:val="content"/>
        </w:behaviors>
        <w:guid w:val="{7E18787E-4892-4262-9A4A-3EB3CC4BF73D}"/>
      </w:docPartPr>
      <w:docPartBody>
        <w:p w:rsidR="0029586F" w:rsidRDefault="00C154C3" w:rsidP="00C154C3">
          <w:pPr>
            <w:pStyle w:val="103C7B51D92243158DF9404E6FA7B6FB"/>
          </w:pPr>
          <w:r w:rsidRPr="00075C29">
            <w:rPr>
              <w:rStyle w:val="Tekstvantijdelijkeaanduiding"/>
              <w:b/>
            </w:rPr>
            <w:t>Niveau</w:t>
          </w:r>
        </w:p>
      </w:docPartBody>
    </w:docPart>
    <w:docPart>
      <w:docPartPr>
        <w:name w:val="EA9969EDACCF4BD0B28CCA8474B57D53"/>
        <w:category>
          <w:name w:val="Algemeen"/>
          <w:gallery w:val="placeholder"/>
        </w:category>
        <w:types>
          <w:type w:val="bbPlcHdr"/>
        </w:types>
        <w:behaviors>
          <w:behavior w:val="content"/>
        </w:behaviors>
        <w:guid w:val="{DDE05BF1-DCCB-44F1-A9B6-F838062579E8}"/>
      </w:docPartPr>
      <w:docPartBody>
        <w:p w:rsidR="0029586F" w:rsidRDefault="00C154C3" w:rsidP="00C154C3">
          <w:pPr>
            <w:pStyle w:val="EA9969EDACCF4BD0B28CCA8474B57D53"/>
          </w:pPr>
          <w:r w:rsidRPr="00075C29">
            <w:rPr>
              <w:rStyle w:val="Tekstvantijdelijkeaanduiding"/>
              <w:b/>
            </w:rPr>
            <w:t>Niveau</w:t>
          </w:r>
        </w:p>
      </w:docPartBody>
    </w:docPart>
    <w:docPart>
      <w:docPartPr>
        <w:name w:val="43057C2BC6AA4C7E8C599D9DBC57F038"/>
        <w:category>
          <w:name w:val="Algemeen"/>
          <w:gallery w:val="placeholder"/>
        </w:category>
        <w:types>
          <w:type w:val="bbPlcHdr"/>
        </w:types>
        <w:behaviors>
          <w:behavior w:val="content"/>
        </w:behaviors>
        <w:guid w:val="{790595D5-CE90-4C2B-B0A4-165AFCC8D32C}"/>
      </w:docPartPr>
      <w:docPartBody>
        <w:p w:rsidR="0029586F" w:rsidRDefault="00C154C3" w:rsidP="00C154C3">
          <w:pPr>
            <w:pStyle w:val="43057C2BC6AA4C7E8C599D9DBC57F038"/>
          </w:pPr>
          <w:r w:rsidRPr="00075C29">
            <w:rPr>
              <w:rStyle w:val="Tekstvantijdelijkeaanduiding"/>
              <w:b/>
            </w:rPr>
            <w:t>Niveau</w:t>
          </w:r>
        </w:p>
      </w:docPartBody>
    </w:docPart>
    <w:docPart>
      <w:docPartPr>
        <w:name w:val="98AD61530AE546629D59BA1B7D39D1B8"/>
        <w:category>
          <w:name w:val="Algemeen"/>
          <w:gallery w:val="placeholder"/>
        </w:category>
        <w:types>
          <w:type w:val="bbPlcHdr"/>
        </w:types>
        <w:behaviors>
          <w:behavior w:val="content"/>
        </w:behaviors>
        <w:guid w:val="{DD31F123-1DD9-483B-ADFE-AD63D1287A42}"/>
      </w:docPartPr>
      <w:docPartBody>
        <w:p w:rsidR="0029586F" w:rsidRDefault="00C154C3" w:rsidP="00C154C3">
          <w:pPr>
            <w:pStyle w:val="98AD61530AE546629D59BA1B7D39D1B8"/>
          </w:pPr>
          <w:r w:rsidRPr="00075C29">
            <w:rPr>
              <w:rStyle w:val="Tekstvantijdelijkeaanduiding"/>
              <w:b/>
            </w:rPr>
            <w:t>Niveau</w:t>
          </w:r>
        </w:p>
      </w:docPartBody>
    </w:docPart>
    <w:docPart>
      <w:docPartPr>
        <w:name w:val="1F38CDA678554CF0AEAE4A11BC3D2C8F"/>
        <w:category>
          <w:name w:val="Algemeen"/>
          <w:gallery w:val="placeholder"/>
        </w:category>
        <w:types>
          <w:type w:val="bbPlcHdr"/>
        </w:types>
        <w:behaviors>
          <w:behavior w:val="content"/>
        </w:behaviors>
        <w:guid w:val="{1FD24C05-5542-4140-B37A-87662A7B30C4}"/>
      </w:docPartPr>
      <w:docPartBody>
        <w:p w:rsidR="0029586F" w:rsidRDefault="00C154C3" w:rsidP="00C154C3">
          <w:pPr>
            <w:pStyle w:val="1F38CDA678554CF0AEAE4A11BC3D2C8F"/>
          </w:pPr>
          <w:r w:rsidRPr="00075C29">
            <w:rPr>
              <w:rStyle w:val="Tekstvantijdelijkeaanduiding"/>
              <w:b/>
            </w:rPr>
            <w:t>Niveau</w:t>
          </w:r>
        </w:p>
      </w:docPartBody>
    </w:docPart>
    <w:docPart>
      <w:docPartPr>
        <w:name w:val="A7946AC8F374452EB64F2BDA9E10B8FF"/>
        <w:category>
          <w:name w:val="Algemeen"/>
          <w:gallery w:val="placeholder"/>
        </w:category>
        <w:types>
          <w:type w:val="bbPlcHdr"/>
        </w:types>
        <w:behaviors>
          <w:behavior w:val="content"/>
        </w:behaviors>
        <w:guid w:val="{758A5395-C2A8-4FE9-B7DE-E2933E8FADB8}"/>
      </w:docPartPr>
      <w:docPartBody>
        <w:p w:rsidR="0029586F" w:rsidRDefault="00C154C3" w:rsidP="00C154C3">
          <w:pPr>
            <w:pStyle w:val="A7946AC8F374452EB64F2BDA9E10B8FF"/>
          </w:pPr>
          <w:r w:rsidRPr="00F97F6B">
            <w:rPr>
              <w:rStyle w:val="Tekstvantijdelijkeaanduiding"/>
            </w:rPr>
            <w:t>Geef hier een vaardigheidsdoel op.</w:t>
          </w:r>
        </w:p>
      </w:docPartBody>
    </w:docPart>
    <w:docPart>
      <w:docPartPr>
        <w:name w:val="242D7C968FB24B0DBF80D28F92ABB93D"/>
        <w:category>
          <w:name w:val="Algemeen"/>
          <w:gallery w:val="placeholder"/>
        </w:category>
        <w:types>
          <w:type w:val="bbPlcHdr"/>
        </w:types>
        <w:behaviors>
          <w:behavior w:val="content"/>
        </w:behaviors>
        <w:guid w:val="{9CE223E2-2E46-4128-9216-C1E6B698413B}"/>
      </w:docPartPr>
      <w:docPartBody>
        <w:p w:rsidR="0029586F" w:rsidRDefault="00C154C3" w:rsidP="00C154C3">
          <w:pPr>
            <w:pStyle w:val="242D7C968FB24B0DBF80D28F92ABB93D"/>
          </w:pPr>
          <w:r w:rsidRPr="00F97F6B">
            <w:rPr>
              <w:rStyle w:val="Tekstvantijdelijkeaanduiding"/>
            </w:rPr>
            <w:t>Geef hier een vaardigheidsdoel op.</w:t>
          </w:r>
        </w:p>
      </w:docPartBody>
    </w:docPart>
    <w:docPart>
      <w:docPartPr>
        <w:name w:val="50D1C374C8874EC5B40B0C29F3BB9CFC"/>
        <w:category>
          <w:name w:val="Algemeen"/>
          <w:gallery w:val="placeholder"/>
        </w:category>
        <w:types>
          <w:type w:val="bbPlcHdr"/>
        </w:types>
        <w:behaviors>
          <w:behavior w:val="content"/>
        </w:behaviors>
        <w:guid w:val="{706F2F4C-0E7C-4B6C-A060-A5F348291EB4}"/>
      </w:docPartPr>
      <w:docPartBody>
        <w:p w:rsidR="00FB718A" w:rsidRDefault="000333FC" w:rsidP="000333FC">
          <w:pPr>
            <w:pStyle w:val="50D1C374C8874EC5B40B0C29F3BB9CFC"/>
          </w:pPr>
          <w:r w:rsidRPr="00075C29">
            <w:rPr>
              <w:rStyle w:val="Tekstvantijdelijkeaanduiding"/>
              <w:b/>
            </w:rPr>
            <w:t>Niveau</w:t>
          </w:r>
        </w:p>
      </w:docPartBody>
    </w:docPart>
    <w:docPart>
      <w:docPartPr>
        <w:name w:val="0DE47D6EBF2A48AD8671D2254F5C8BC8"/>
        <w:category>
          <w:name w:val="Algemeen"/>
          <w:gallery w:val="placeholder"/>
        </w:category>
        <w:types>
          <w:type w:val="bbPlcHdr"/>
        </w:types>
        <w:behaviors>
          <w:behavior w:val="content"/>
        </w:behaviors>
        <w:guid w:val="{C99C791F-6AE1-4A21-97EA-E3AABD3B9B3D}"/>
      </w:docPartPr>
      <w:docPartBody>
        <w:p w:rsidR="00FB718A" w:rsidRDefault="00FB718A" w:rsidP="00FB718A">
          <w:pPr>
            <w:pStyle w:val="0DE47D6EBF2A48AD8671D2254F5C8BC8"/>
          </w:pPr>
          <w:r w:rsidRPr="00075C29">
            <w:rPr>
              <w:rStyle w:val="Tekstvantijdelijkeaanduiding"/>
            </w:rPr>
            <w:t>Geef hier een vaardigheidsdoel op</w:t>
          </w:r>
        </w:p>
      </w:docPartBody>
    </w:docPart>
    <w:docPart>
      <w:docPartPr>
        <w:name w:val="11FF26B14BDC4B1B9ADBD927960C728B"/>
        <w:category>
          <w:name w:val="Algemeen"/>
          <w:gallery w:val="placeholder"/>
        </w:category>
        <w:types>
          <w:type w:val="bbPlcHdr"/>
        </w:types>
        <w:behaviors>
          <w:behavior w:val="content"/>
        </w:behaviors>
        <w:guid w:val="{3122DA8E-6E98-457D-9C11-780247C04F76}"/>
      </w:docPartPr>
      <w:docPartBody>
        <w:p w:rsidR="00FB718A" w:rsidRDefault="00FB718A" w:rsidP="00FB718A">
          <w:pPr>
            <w:pStyle w:val="11FF26B14BDC4B1B9ADBD927960C728B"/>
          </w:pPr>
          <w:r w:rsidRPr="00075C29">
            <w:rPr>
              <w:rStyle w:val="Tekstvantijdelijkeaanduiding"/>
            </w:rPr>
            <w:t>Geef hier een vaardigheidsdoel op</w:t>
          </w:r>
        </w:p>
      </w:docPartBody>
    </w:docPart>
    <w:docPart>
      <w:docPartPr>
        <w:name w:val="66C440BD5A454DB29CED31BED7775DD1"/>
        <w:category>
          <w:name w:val="Algemeen"/>
          <w:gallery w:val="placeholder"/>
        </w:category>
        <w:types>
          <w:type w:val="bbPlcHdr"/>
        </w:types>
        <w:behaviors>
          <w:behavior w:val="content"/>
        </w:behaviors>
        <w:guid w:val="{5BF3971C-4983-403B-A473-DE49F1AD2EE4}"/>
      </w:docPartPr>
      <w:docPartBody>
        <w:p w:rsidR="00000000" w:rsidRDefault="004F7902">
          <w:pPr>
            <w:pStyle w:val="66C440BD5A454DB29CED31BED7775DD1"/>
          </w:pPr>
          <w:r>
            <w:rPr>
              <w:rStyle w:val="Tekstvantijdelijkeaanduiding"/>
            </w:rPr>
            <w:t>Naam 1</w:t>
          </w:r>
          <w:r w:rsidRPr="001B00CA">
            <w:rPr>
              <w:rStyle w:val="Tekstvantijdelijkeaanduiding"/>
              <w:vertAlign w:val="superscript"/>
            </w:rPr>
            <w:t>e</w:t>
          </w:r>
          <w:r>
            <w:rPr>
              <w:rStyle w:val="Tekstvantijdelijkeaanduiding"/>
            </w:rPr>
            <w:t xml:space="preserve"> student</w:t>
          </w:r>
        </w:p>
      </w:docPartBody>
    </w:docPart>
    <w:docPart>
      <w:docPartPr>
        <w:name w:val="400AE8C8A2524ED99DA7C69D30EC90CC"/>
        <w:category>
          <w:name w:val="Algemeen"/>
          <w:gallery w:val="placeholder"/>
        </w:category>
        <w:types>
          <w:type w:val="bbPlcHdr"/>
        </w:types>
        <w:behaviors>
          <w:behavior w:val="content"/>
        </w:behaviors>
        <w:guid w:val="{641ECEBA-2172-42F8-A4E0-8AD3C38030DE}"/>
      </w:docPartPr>
      <w:docPartBody>
        <w:p w:rsidR="00000000" w:rsidRDefault="004F7902">
          <w:pPr>
            <w:pStyle w:val="400AE8C8A2524ED99DA7C69D30EC90CC"/>
          </w:pPr>
          <w:r>
            <w:rPr>
              <w:rStyle w:val="Tekstvantijdelijkeaanduiding"/>
            </w:rPr>
            <w:t>Naam 3</w:t>
          </w:r>
          <w:r w:rsidRPr="001B00CA">
            <w:rPr>
              <w:rStyle w:val="Tekstvantijdelijkeaanduiding"/>
              <w:vertAlign w:val="superscript"/>
            </w:rPr>
            <w:t>e</w:t>
          </w:r>
          <w:r>
            <w:rPr>
              <w:rStyle w:val="Tekstvantijdelijkeaanduiding"/>
            </w:rPr>
            <w:t xml:space="preserve"> student</w:t>
          </w:r>
        </w:p>
      </w:docPartBody>
    </w:docPart>
    <w:docPart>
      <w:docPartPr>
        <w:name w:val="054AA488C4504CBCBCBC4B797AFC1EAC"/>
        <w:category>
          <w:name w:val="Algemeen"/>
          <w:gallery w:val="placeholder"/>
        </w:category>
        <w:types>
          <w:type w:val="bbPlcHdr"/>
        </w:types>
        <w:behaviors>
          <w:behavior w:val="content"/>
        </w:behaviors>
        <w:guid w:val="{E86C9BCD-8620-4E05-997E-A43A214E6C5D}"/>
      </w:docPartPr>
      <w:docPartBody>
        <w:p w:rsidR="00000000" w:rsidRDefault="004F7902">
          <w:pPr>
            <w:pStyle w:val="054AA488C4504CBCBCBC4B797AFC1EAC"/>
          </w:pPr>
          <w:r>
            <w:rPr>
              <w:rStyle w:val="Tekstvantijdelijkeaanduiding"/>
            </w:rPr>
            <w:t>Naam 2</w:t>
          </w:r>
          <w:r w:rsidRPr="001B00CA">
            <w:rPr>
              <w:rStyle w:val="Tekstvantijdelijkeaanduiding"/>
              <w:vertAlign w:val="superscript"/>
            </w:rPr>
            <w:t>e</w:t>
          </w:r>
          <w:r>
            <w:rPr>
              <w:rStyle w:val="Tekstvantijdelijkeaanduiding"/>
            </w:rPr>
            <w:t xml:space="preserve"> student</w:t>
          </w:r>
        </w:p>
      </w:docPartBody>
    </w:docPart>
    <w:docPart>
      <w:docPartPr>
        <w:name w:val="B14B5468897D47ED902167EE7BA43E30"/>
        <w:category>
          <w:name w:val="Algemeen"/>
          <w:gallery w:val="placeholder"/>
        </w:category>
        <w:types>
          <w:type w:val="bbPlcHdr"/>
        </w:types>
        <w:behaviors>
          <w:behavior w:val="content"/>
        </w:behaviors>
        <w:guid w:val="{4E6A9F68-9745-4466-8D28-B936C8737C24}"/>
      </w:docPartPr>
      <w:docPartBody>
        <w:p w:rsidR="00000000" w:rsidRDefault="004F7902">
          <w:pPr>
            <w:pStyle w:val="B14B5468897D47ED902167EE7BA43E30"/>
          </w:pPr>
          <w:r>
            <w:rPr>
              <w:rStyle w:val="Tekstvantijdelijkeaanduiding"/>
            </w:rPr>
            <w:t>Naam 4</w:t>
          </w:r>
          <w:r w:rsidRPr="001B00CA">
            <w:rPr>
              <w:rStyle w:val="Tekstvantijdelijkeaanduiding"/>
              <w:vertAlign w:val="superscript"/>
            </w:rPr>
            <w:t>e</w:t>
          </w:r>
          <w:r>
            <w:rPr>
              <w:rStyle w:val="Tekstvantijdelijkeaanduiding"/>
            </w:rPr>
            <w:t xml:space="preserve"> student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Times New Roman">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02"/>
    <w:rsid w:val="000333FC"/>
    <w:rsid w:val="000A1B46"/>
    <w:rsid w:val="0029586F"/>
    <w:rsid w:val="004F7902"/>
    <w:rsid w:val="00565430"/>
    <w:rsid w:val="00634AE6"/>
    <w:rsid w:val="007E1DD4"/>
    <w:rsid w:val="00AB264D"/>
    <w:rsid w:val="00AE191E"/>
    <w:rsid w:val="00C154C3"/>
    <w:rsid w:val="00FB0A5B"/>
    <w:rsid w:val="00FB71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B718A"/>
    <w:rPr>
      <w:color w:val="808080"/>
    </w:rPr>
  </w:style>
  <w:style w:type="paragraph" w:customStyle="1" w:styleId="DA1C758E8D9441C8BFCEB42F0EE3A5A7">
    <w:name w:val="DA1C758E8D9441C8BFCEB42F0EE3A5A7"/>
  </w:style>
  <w:style w:type="paragraph" w:customStyle="1" w:styleId="738A839777534EFFBCFC8110E10CE03B">
    <w:name w:val="738A839777534EFFBCFC8110E10CE03B"/>
  </w:style>
  <w:style w:type="paragraph" w:customStyle="1" w:styleId="D642BDCBCFDE469FA4BD908555E037BF">
    <w:name w:val="D642BDCBCFDE469FA4BD908555E037BF"/>
  </w:style>
  <w:style w:type="paragraph" w:customStyle="1" w:styleId="1230BCCB311D4392890059425B042A77">
    <w:name w:val="1230BCCB311D4392890059425B042A77"/>
  </w:style>
  <w:style w:type="paragraph" w:customStyle="1" w:styleId="4A1065CEB05B4B7B8A35F6748ABB2268">
    <w:name w:val="4A1065CEB05B4B7B8A35F6748ABB2268"/>
  </w:style>
  <w:style w:type="paragraph" w:customStyle="1" w:styleId="48807955E9464F369A016DC09F4237D6">
    <w:name w:val="48807955E9464F369A016DC09F4237D6"/>
  </w:style>
  <w:style w:type="paragraph" w:customStyle="1" w:styleId="6D9650FE598F431E92B5A8AD3C5DB56C">
    <w:name w:val="6D9650FE598F431E92B5A8AD3C5DB56C"/>
  </w:style>
  <w:style w:type="paragraph" w:customStyle="1" w:styleId="49F4EC4E1799406D93C85AA2C5EF03A3">
    <w:name w:val="49F4EC4E1799406D93C85AA2C5EF03A3"/>
  </w:style>
  <w:style w:type="paragraph" w:customStyle="1" w:styleId="E11A1C10C8864A2ABBD12C6E40419C5C">
    <w:name w:val="E11A1C10C8864A2ABBD12C6E40419C5C"/>
  </w:style>
  <w:style w:type="paragraph" w:customStyle="1" w:styleId="3F8B8B2E1C964713A7E060832C51F700">
    <w:name w:val="3F8B8B2E1C964713A7E060832C51F700"/>
  </w:style>
  <w:style w:type="paragraph" w:customStyle="1" w:styleId="8FC3C383D2054CB584BA3F7F4EE048D4">
    <w:name w:val="8FC3C383D2054CB584BA3F7F4EE048D4"/>
  </w:style>
  <w:style w:type="paragraph" w:customStyle="1" w:styleId="2031DFD0A5354723B2C038C5E4B740CC">
    <w:name w:val="2031DFD0A5354723B2C038C5E4B740CC"/>
  </w:style>
  <w:style w:type="paragraph" w:customStyle="1" w:styleId="11854A9E1A794D42BBED82DC72C0F8ED">
    <w:name w:val="11854A9E1A794D42BBED82DC72C0F8ED"/>
  </w:style>
  <w:style w:type="paragraph" w:customStyle="1" w:styleId="170AC66647554D36A6D6EF1DCD876FB2">
    <w:name w:val="170AC66647554D36A6D6EF1DCD876FB2"/>
  </w:style>
  <w:style w:type="paragraph" w:customStyle="1" w:styleId="8C55D8E5C9124F9AB5D19321E2313D07">
    <w:name w:val="8C55D8E5C9124F9AB5D19321E2313D07"/>
  </w:style>
  <w:style w:type="paragraph" w:customStyle="1" w:styleId="5BA4045BF8064F5C8BE83E5236BB0D6C">
    <w:name w:val="5BA4045BF8064F5C8BE83E5236BB0D6C"/>
  </w:style>
  <w:style w:type="paragraph" w:customStyle="1" w:styleId="D2A90DE1FD4D417AA14A91744F9B8A4C">
    <w:name w:val="D2A90DE1FD4D417AA14A91744F9B8A4C"/>
  </w:style>
  <w:style w:type="paragraph" w:customStyle="1" w:styleId="6838A4B41A9E45D0A2547BD28FB39431">
    <w:name w:val="6838A4B41A9E45D0A2547BD28FB39431"/>
  </w:style>
  <w:style w:type="paragraph" w:customStyle="1" w:styleId="EDCB8CFF36024F549285920FAA870D1A">
    <w:name w:val="EDCB8CFF36024F549285920FAA870D1A"/>
  </w:style>
  <w:style w:type="paragraph" w:customStyle="1" w:styleId="0B242ABAB5F54C14A1FF04AC003FBED3">
    <w:name w:val="0B242ABAB5F54C14A1FF04AC003FBED3"/>
  </w:style>
  <w:style w:type="paragraph" w:customStyle="1" w:styleId="65AF190F6B444567B497DD07D796A5E2">
    <w:name w:val="65AF190F6B444567B497DD07D796A5E2"/>
  </w:style>
  <w:style w:type="paragraph" w:customStyle="1" w:styleId="F93249815F2F439D968C8561EFCAABD9">
    <w:name w:val="F93249815F2F439D968C8561EFCAABD9"/>
  </w:style>
  <w:style w:type="paragraph" w:customStyle="1" w:styleId="66632F2491224082B09911E0F80A785A">
    <w:name w:val="66632F2491224082B09911E0F80A785A"/>
  </w:style>
  <w:style w:type="paragraph" w:customStyle="1" w:styleId="CC7D6F7C80B64E008882BE3923A57171">
    <w:name w:val="CC7D6F7C80B64E008882BE3923A57171"/>
  </w:style>
  <w:style w:type="paragraph" w:customStyle="1" w:styleId="BC9DF677D2994C12AC6454132FDF8C4F">
    <w:name w:val="BC9DF677D2994C12AC6454132FDF8C4F"/>
  </w:style>
  <w:style w:type="paragraph" w:customStyle="1" w:styleId="F02E86CBF7E44CFFAF65CA93A2DCD81D">
    <w:name w:val="F02E86CBF7E44CFFAF65CA93A2DCD81D"/>
  </w:style>
  <w:style w:type="paragraph" w:customStyle="1" w:styleId="99D7F7FE2A454B77AC7573851A556AD8">
    <w:name w:val="99D7F7FE2A454B77AC7573851A556AD8"/>
  </w:style>
  <w:style w:type="paragraph" w:customStyle="1" w:styleId="60641DA2966F468FB35DDBD5CB895A77">
    <w:name w:val="60641DA2966F468FB35DDBD5CB895A77"/>
  </w:style>
  <w:style w:type="paragraph" w:customStyle="1" w:styleId="9F4910D9A7444B1EB83341A9DBF89AEC">
    <w:name w:val="9F4910D9A7444B1EB83341A9DBF89AEC"/>
  </w:style>
  <w:style w:type="paragraph" w:customStyle="1" w:styleId="F900AC817D4A4D58A3C361C8FDA77FB1">
    <w:name w:val="F900AC817D4A4D58A3C361C8FDA77FB1"/>
  </w:style>
  <w:style w:type="paragraph" w:customStyle="1" w:styleId="1E0BFFEFA2FC450ABBDE929AED53535D">
    <w:name w:val="1E0BFFEFA2FC450ABBDE929AED53535D"/>
  </w:style>
  <w:style w:type="paragraph" w:customStyle="1" w:styleId="A998FF9BD938402CBCE68EDD46EAFB30">
    <w:name w:val="A998FF9BD938402CBCE68EDD46EAFB30"/>
  </w:style>
  <w:style w:type="paragraph" w:customStyle="1" w:styleId="3F0646DECD504B709A3B3D327505C0E4">
    <w:name w:val="3F0646DECD504B709A3B3D327505C0E4"/>
  </w:style>
  <w:style w:type="paragraph" w:customStyle="1" w:styleId="1357724D88114B53BE200EDC1F516D81">
    <w:name w:val="1357724D88114B53BE200EDC1F516D81"/>
  </w:style>
  <w:style w:type="paragraph" w:customStyle="1" w:styleId="89DB6FE3066F49ABAD4A674ED0A934E6">
    <w:name w:val="89DB6FE3066F49ABAD4A674ED0A934E6"/>
  </w:style>
  <w:style w:type="paragraph" w:customStyle="1" w:styleId="4EEEA5F36D2A4D9D8D8CFCD6056376EF">
    <w:name w:val="4EEEA5F36D2A4D9D8D8CFCD6056376EF"/>
  </w:style>
  <w:style w:type="paragraph" w:customStyle="1" w:styleId="9ED59C077D6A4AA9A4F83E4EBF5D578B">
    <w:name w:val="9ED59C077D6A4AA9A4F83E4EBF5D578B"/>
  </w:style>
  <w:style w:type="paragraph" w:customStyle="1" w:styleId="0B30C307AC434D40B68F3B8D369608C8">
    <w:name w:val="0B30C307AC434D40B68F3B8D369608C8"/>
  </w:style>
  <w:style w:type="paragraph" w:customStyle="1" w:styleId="736B32DF8FD244899D22B0553CC21856">
    <w:name w:val="736B32DF8FD244899D22B0553CC21856"/>
  </w:style>
  <w:style w:type="paragraph" w:customStyle="1" w:styleId="0BE610E37DDE4FAF86BB3E1246140053">
    <w:name w:val="0BE610E37DDE4FAF86BB3E1246140053"/>
  </w:style>
  <w:style w:type="paragraph" w:customStyle="1" w:styleId="3D71E4362BBC4A04BD640FF7405C9CAC">
    <w:name w:val="3D71E4362BBC4A04BD640FF7405C9CAC"/>
  </w:style>
  <w:style w:type="paragraph" w:customStyle="1" w:styleId="AE6FA57129E84FE1AE7BAFD6E011E628">
    <w:name w:val="AE6FA57129E84FE1AE7BAFD6E011E628"/>
  </w:style>
  <w:style w:type="paragraph" w:customStyle="1" w:styleId="F62FEDC9DCA746098BFB3D5FCF14AC1D">
    <w:name w:val="F62FEDC9DCA746098BFB3D5FCF14AC1D"/>
  </w:style>
  <w:style w:type="paragraph" w:customStyle="1" w:styleId="2CB18C1244EB4438A8AA36183CB452C8">
    <w:name w:val="2CB18C1244EB4438A8AA36183CB452C8"/>
  </w:style>
  <w:style w:type="paragraph" w:customStyle="1" w:styleId="5FAA8F22D80C42689F07E75B610562CF">
    <w:name w:val="5FAA8F22D80C42689F07E75B610562CF"/>
  </w:style>
  <w:style w:type="paragraph" w:customStyle="1" w:styleId="1634CE6DC5BA4636A9A079962C6F0A48">
    <w:name w:val="1634CE6DC5BA4636A9A079962C6F0A48"/>
  </w:style>
  <w:style w:type="paragraph" w:customStyle="1" w:styleId="20BC04F4177E49D6B1358E1DF3F6B7C7">
    <w:name w:val="20BC04F4177E49D6B1358E1DF3F6B7C7"/>
  </w:style>
  <w:style w:type="paragraph" w:customStyle="1" w:styleId="82F41C26B521408F82C55A01CFBDA9A2">
    <w:name w:val="82F41C26B521408F82C55A01CFBDA9A2"/>
  </w:style>
  <w:style w:type="paragraph" w:customStyle="1" w:styleId="21E0EB08711242999579B5F9D0422E1D">
    <w:name w:val="21E0EB08711242999579B5F9D0422E1D"/>
  </w:style>
  <w:style w:type="paragraph" w:customStyle="1" w:styleId="034536A914014D9CACC86ED0EFFA18CB">
    <w:name w:val="034536A914014D9CACC86ED0EFFA18CB"/>
  </w:style>
  <w:style w:type="paragraph" w:customStyle="1" w:styleId="358A135A8C5E471AB9D5E12E04820721">
    <w:name w:val="358A135A8C5E471AB9D5E12E04820721"/>
  </w:style>
  <w:style w:type="paragraph" w:customStyle="1" w:styleId="889DA0D4DCF94F8386DFC9BE04515BCE">
    <w:name w:val="889DA0D4DCF94F8386DFC9BE04515BCE"/>
  </w:style>
  <w:style w:type="paragraph" w:customStyle="1" w:styleId="BF6F74310E5F44BB85ED1809AD83B381">
    <w:name w:val="BF6F74310E5F44BB85ED1809AD83B381"/>
  </w:style>
  <w:style w:type="paragraph" w:customStyle="1" w:styleId="9F88BF135CAD4DDC83C9F0DFCC6A9E6C">
    <w:name w:val="9F88BF135CAD4DDC83C9F0DFCC6A9E6C"/>
  </w:style>
  <w:style w:type="paragraph" w:customStyle="1" w:styleId="C4E86F5E4EED4AF790FD4E174F9C5BE8">
    <w:name w:val="C4E86F5E4EED4AF790FD4E174F9C5BE8"/>
  </w:style>
  <w:style w:type="paragraph" w:customStyle="1" w:styleId="46DBA3EB71254B3DB5F69E82B231EFF0">
    <w:name w:val="46DBA3EB71254B3DB5F69E82B231EFF0"/>
  </w:style>
  <w:style w:type="paragraph" w:customStyle="1" w:styleId="A39722C1E5044BA2AB49C0B6B3521615">
    <w:name w:val="A39722C1E5044BA2AB49C0B6B3521615"/>
  </w:style>
  <w:style w:type="paragraph" w:customStyle="1" w:styleId="C11F0A509F7F4DCCAF4F1737941AAEF1">
    <w:name w:val="C11F0A509F7F4DCCAF4F1737941AAEF1"/>
  </w:style>
  <w:style w:type="paragraph" w:customStyle="1" w:styleId="EBC24EFAA2B94739BFED9A9698742328">
    <w:name w:val="EBC24EFAA2B94739BFED9A9698742328"/>
  </w:style>
  <w:style w:type="paragraph" w:customStyle="1" w:styleId="158CD2B80F9A4FB7B408F84A29C1157B">
    <w:name w:val="158CD2B80F9A4FB7B408F84A29C1157B"/>
  </w:style>
  <w:style w:type="paragraph" w:customStyle="1" w:styleId="89779ED9B7D24DF693219AFBA147319C">
    <w:name w:val="89779ED9B7D24DF693219AFBA147319C"/>
  </w:style>
  <w:style w:type="paragraph" w:customStyle="1" w:styleId="F3AAB76ACD9D40499E80D22926F676E3">
    <w:name w:val="F3AAB76ACD9D40499E80D22926F676E3"/>
  </w:style>
  <w:style w:type="paragraph" w:customStyle="1" w:styleId="5567F32EEC314B82AACCDE843D2A7E61">
    <w:name w:val="5567F32EEC314B82AACCDE843D2A7E61"/>
  </w:style>
  <w:style w:type="paragraph" w:customStyle="1" w:styleId="7BB9CF84AE6E41F58BAC344BFA7636DB">
    <w:name w:val="7BB9CF84AE6E41F58BAC344BFA7636DB"/>
  </w:style>
  <w:style w:type="paragraph" w:customStyle="1" w:styleId="3FFBC000CD0244A79FCDD5D753585B86">
    <w:name w:val="3FFBC000CD0244A79FCDD5D753585B86"/>
  </w:style>
  <w:style w:type="paragraph" w:customStyle="1" w:styleId="8B8C1CC034FF424A9BBFC23BFD693D86">
    <w:name w:val="8B8C1CC034FF424A9BBFC23BFD693D86"/>
  </w:style>
  <w:style w:type="paragraph" w:customStyle="1" w:styleId="A7F835B7503C4A9A9CB804935E3D0CFD">
    <w:name w:val="A7F835B7503C4A9A9CB804935E3D0CFD"/>
  </w:style>
  <w:style w:type="paragraph" w:customStyle="1" w:styleId="F58C39EAFD2541088052964BF918BA63">
    <w:name w:val="F58C39EAFD2541088052964BF918BA63"/>
  </w:style>
  <w:style w:type="paragraph" w:customStyle="1" w:styleId="9230083785EC4C4C800466026B84DC18">
    <w:name w:val="9230083785EC4C4C800466026B84DC18"/>
  </w:style>
  <w:style w:type="paragraph" w:customStyle="1" w:styleId="87CD7C7FBD124EAEA97B37295014EDD6">
    <w:name w:val="87CD7C7FBD124EAEA97B37295014EDD6"/>
  </w:style>
  <w:style w:type="paragraph" w:customStyle="1" w:styleId="AAD6316879504EDE891D50524DC0B292">
    <w:name w:val="AAD6316879504EDE891D50524DC0B292"/>
  </w:style>
  <w:style w:type="paragraph" w:customStyle="1" w:styleId="BB220421A7B942969032BBC9389BD100">
    <w:name w:val="BB220421A7B942969032BBC9389BD100"/>
  </w:style>
  <w:style w:type="paragraph" w:customStyle="1" w:styleId="5232552571914E22B313B84D5E00FF6B">
    <w:name w:val="5232552571914E22B313B84D5E00FF6B"/>
  </w:style>
  <w:style w:type="paragraph" w:customStyle="1" w:styleId="C2BA5556E6844D679A79F77D7B5E031D">
    <w:name w:val="C2BA5556E6844D679A79F77D7B5E031D"/>
  </w:style>
  <w:style w:type="paragraph" w:customStyle="1" w:styleId="3095BDFAC4894215B2BD96371F7DAEB2">
    <w:name w:val="3095BDFAC4894215B2BD96371F7DAEB2"/>
  </w:style>
  <w:style w:type="paragraph" w:customStyle="1" w:styleId="64B7C1519BE74459B7C504AD96C2E036">
    <w:name w:val="64B7C1519BE74459B7C504AD96C2E036"/>
  </w:style>
  <w:style w:type="paragraph" w:customStyle="1" w:styleId="EBFD8821165946639722CAB210A3DED0">
    <w:name w:val="EBFD8821165946639722CAB210A3DED0"/>
  </w:style>
  <w:style w:type="paragraph" w:customStyle="1" w:styleId="95071EFF590745DA845A8FF6AA9698C1">
    <w:name w:val="95071EFF590745DA845A8FF6AA9698C1"/>
  </w:style>
  <w:style w:type="paragraph" w:customStyle="1" w:styleId="70C625D422184A0AB1357D884ADA4AF3">
    <w:name w:val="70C625D422184A0AB1357D884ADA4AF3"/>
  </w:style>
  <w:style w:type="paragraph" w:customStyle="1" w:styleId="5EE80F48E4B74949AD090B97059FF114">
    <w:name w:val="5EE80F48E4B74949AD090B97059FF114"/>
  </w:style>
  <w:style w:type="paragraph" w:customStyle="1" w:styleId="A6A9D8A2557E49B89C56295C2599F127">
    <w:name w:val="A6A9D8A2557E49B89C56295C2599F127"/>
  </w:style>
  <w:style w:type="paragraph" w:customStyle="1" w:styleId="5FB0D5E893124D99BBDC8E9FD75C5FB2">
    <w:name w:val="5FB0D5E893124D99BBDC8E9FD75C5FB2"/>
  </w:style>
  <w:style w:type="paragraph" w:customStyle="1" w:styleId="F86EBAA4541245369EA76EDACD978974">
    <w:name w:val="F86EBAA4541245369EA76EDACD978974"/>
  </w:style>
  <w:style w:type="paragraph" w:customStyle="1" w:styleId="DF964D3281C5404A995A8010A2513F0E">
    <w:name w:val="DF964D3281C5404A995A8010A2513F0E"/>
  </w:style>
  <w:style w:type="paragraph" w:customStyle="1" w:styleId="0D4EADE455B14C7FA3E668B6A3388CF2">
    <w:name w:val="0D4EADE455B14C7FA3E668B6A3388CF2"/>
  </w:style>
  <w:style w:type="paragraph" w:customStyle="1" w:styleId="4C98ACB3044C492E8E88FD078FD95A17">
    <w:name w:val="4C98ACB3044C492E8E88FD078FD95A17"/>
  </w:style>
  <w:style w:type="paragraph" w:customStyle="1" w:styleId="7F01F293CDB14528A4884AAEE15F1994">
    <w:name w:val="7F01F293CDB14528A4884AAEE15F1994"/>
  </w:style>
  <w:style w:type="paragraph" w:customStyle="1" w:styleId="93CDBD0415614934BDCAF6C008CAAC91">
    <w:name w:val="93CDBD0415614934BDCAF6C008CAAC91"/>
  </w:style>
  <w:style w:type="paragraph" w:customStyle="1" w:styleId="93AE00BC266941C096615AC7F5E144FC">
    <w:name w:val="93AE00BC266941C096615AC7F5E144FC"/>
  </w:style>
  <w:style w:type="paragraph" w:customStyle="1" w:styleId="A925C3293A184A7482C059F1D77DB32A">
    <w:name w:val="A925C3293A184A7482C059F1D77DB32A"/>
  </w:style>
  <w:style w:type="paragraph" w:customStyle="1" w:styleId="8F6B3678ED18483CBEF48C6C86E96AD0">
    <w:name w:val="8F6B3678ED18483CBEF48C6C86E96AD0"/>
  </w:style>
  <w:style w:type="paragraph" w:customStyle="1" w:styleId="8DBCCDD112FF45A1A4B18C3EAF21D0AD">
    <w:name w:val="8DBCCDD112FF45A1A4B18C3EAF21D0AD"/>
  </w:style>
  <w:style w:type="paragraph" w:customStyle="1" w:styleId="0E2C535D28ED40FAADC31E50EE01762F">
    <w:name w:val="0E2C535D28ED40FAADC31E50EE01762F"/>
  </w:style>
  <w:style w:type="paragraph" w:customStyle="1" w:styleId="13E8DEF5F93B454DA239C8AD27797EA7">
    <w:name w:val="13E8DEF5F93B454DA239C8AD27797EA7"/>
  </w:style>
  <w:style w:type="paragraph" w:customStyle="1" w:styleId="B2B7612B47644B40876ACED7A451F2CB">
    <w:name w:val="B2B7612B47644B40876ACED7A451F2CB"/>
  </w:style>
  <w:style w:type="paragraph" w:customStyle="1" w:styleId="2B90BC414E21487EAEFA7B3D8D76383D">
    <w:name w:val="2B90BC414E21487EAEFA7B3D8D76383D"/>
  </w:style>
  <w:style w:type="paragraph" w:customStyle="1" w:styleId="53437C80D9F24AA1843037FE104504EC">
    <w:name w:val="53437C80D9F24AA1843037FE104504EC"/>
  </w:style>
  <w:style w:type="paragraph" w:customStyle="1" w:styleId="2069B8762D654207B2F609B1CEE1689A">
    <w:name w:val="2069B8762D654207B2F609B1CEE1689A"/>
  </w:style>
  <w:style w:type="paragraph" w:customStyle="1" w:styleId="E30BAE91B6D94D94B4B9B5A130C20308">
    <w:name w:val="E30BAE91B6D94D94B4B9B5A130C20308"/>
  </w:style>
  <w:style w:type="paragraph" w:customStyle="1" w:styleId="78D188D5E836440BBF62D42573549583">
    <w:name w:val="78D188D5E836440BBF62D42573549583"/>
    <w:rsid w:val="00634AE6"/>
  </w:style>
  <w:style w:type="paragraph" w:customStyle="1" w:styleId="5A69121A87EA4D40B6FF2C52DC719062">
    <w:name w:val="5A69121A87EA4D40B6FF2C52DC719062"/>
    <w:rsid w:val="00634AE6"/>
  </w:style>
  <w:style w:type="paragraph" w:customStyle="1" w:styleId="76BF78664DFD4CBFB2FD6ACB0480DFE2">
    <w:name w:val="76BF78664DFD4CBFB2FD6ACB0480DFE2"/>
    <w:rsid w:val="00634AE6"/>
  </w:style>
  <w:style w:type="paragraph" w:customStyle="1" w:styleId="E6C26764E3974D49846C535D79199974">
    <w:name w:val="E6C26764E3974D49846C535D79199974"/>
    <w:rsid w:val="00FB0A5B"/>
  </w:style>
  <w:style w:type="paragraph" w:customStyle="1" w:styleId="9CE2A3FFED324F338D47A6FA122ECD9E">
    <w:name w:val="9CE2A3FFED324F338D47A6FA122ECD9E"/>
    <w:rsid w:val="00FB0A5B"/>
  </w:style>
  <w:style w:type="paragraph" w:customStyle="1" w:styleId="FA58852BD5964F70ACEC07FB3506EADF">
    <w:name w:val="FA58852BD5964F70ACEC07FB3506EADF"/>
    <w:rsid w:val="00FB0A5B"/>
  </w:style>
  <w:style w:type="paragraph" w:customStyle="1" w:styleId="695F795606444C8EBDCB471B2CB732CE">
    <w:name w:val="695F795606444C8EBDCB471B2CB732CE"/>
    <w:rsid w:val="00FB0A5B"/>
  </w:style>
  <w:style w:type="paragraph" w:customStyle="1" w:styleId="0A87841A13694BB6BCADCACBB3D3B4AF">
    <w:name w:val="0A87841A13694BB6BCADCACBB3D3B4AF"/>
    <w:rsid w:val="00FB0A5B"/>
  </w:style>
  <w:style w:type="paragraph" w:customStyle="1" w:styleId="C8BA5EBF0B174FC3A6D46EFAB6C42FA6">
    <w:name w:val="C8BA5EBF0B174FC3A6D46EFAB6C42FA6"/>
    <w:rsid w:val="00C154C3"/>
  </w:style>
  <w:style w:type="paragraph" w:customStyle="1" w:styleId="5AAEE669749A43019F2DD9FF24BCED84">
    <w:name w:val="5AAEE669749A43019F2DD9FF24BCED84"/>
    <w:rsid w:val="00C154C3"/>
  </w:style>
  <w:style w:type="paragraph" w:customStyle="1" w:styleId="11FB8D156AF34B5BA6C400C0C8EC84DD">
    <w:name w:val="11FB8D156AF34B5BA6C400C0C8EC84DD"/>
    <w:rsid w:val="00C154C3"/>
  </w:style>
  <w:style w:type="paragraph" w:customStyle="1" w:styleId="E73B731D17CC44CDB9B46F4BF6F28A37">
    <w:name w:val="E73B731D17CC44CDB9B46F4BF6F28A37"/>
    <w:rsid w:val="00C154C3"/>
  </w:style>
  <w:style w:type="paragraph" w:customStyle="1" w:styleId="11224AE27D5D48F58AD90DDD36FD8978">
    <w:name w:val="11224AE27D5D48F58AD90DDD36FD8978"/>
    <w:rsid w:val="00C154C3"/>
  </w:style>
  <w:style w:type="paragraph" w:customStyle="1" w:styleId="8BFDDD4745674FB28B93EB375AC1BE3F">
    <w:name w:val="8BFDDD4745674FB28B93EB375AC1BE3F"/>
    <w:rsid w:val="00C154C3"/>
  </w:style>
  <w:style w:type="paragraph" w:customStyle="1" w:styleId="C4AA1C65ABA6451A92B521335CC0D35D">
    <w:name w:val="C4AA1C65ABA6451A92B521335CC0D35D"/>
    <w:rsid w:val="00C154C3"/>
  </w:style>
  <w:style w:type="paragraph" w:customStyle="1" w:styleId="DF19AB1FFAA348EF907604CA09A43954">
    <w:name w:val="DF19AB1FFAA348EF907604CA09A43954"/>
    <w:rsid w:val="00C154C3"/>
  </w:style>
  <w:style w:type="paragraph" w:customStyle="1" w:styleId="F1B89CA3C175492688311A0A0D34DE49">
    <w:name w:val="F1B89CA3C175492688311A0A0D34DE49"/>
    <w:rsid w:val="00C154C3"/>
  </w:style>
  <w:style w:type="paragraph" w:customStyle="1" w:styleId="4C1E0C4BB9844BAA94C4FEAA6331E0C9">
    <w:name w:val="4C1E0C4BB9844BAA94C4FEAA6331E0C9"/>
    <w:rsid w:val="00C154C3"/>
  </w:style>
  <w:style w:type="paragraph" w:customStyle="1" w:styleId="79B69E8E72A5486AAB05CF9D4276029B">
    <w:name w:val="79B69E8E72A5486AAB05CF9D4276029B"/>
    <w:rsid w:val="00C154C3"/>
  </w:style>
  <w:style w:type="paragraph" w:customStyle="1" w:styleId="786B396254534CD1999F0B1C05625AA9">
    <w:name w:val="786B396254534CD1999F0B1C05625AA9"/>
    <w:rsid w:val="00C154C3"/>
  </w:style>
  <w:style w:type="paragraph" w:customStyle="1" w:styleId="9AEBBDD406304EA2AC3B5A15259C1256">
    <w:name w:val="9AEBBDD406304EA2AC3B5A15259C1256"/>
    <w:rsid w:val="00C154C3"/>
  </w:style>
  <w:style w:type="paragraph" w:customStyle="1" w:styleId="7A1312FE43E741FD8B4133409EBEEF83">
    <w:name w:val="7A1312FE43E741FD8B4133409EBEEF83"/>
    <w:rsid w:val="00C154C3"/>
  </w:style>
  <w:style w:type="paragraph" w:customStyle="1" w:styleId="DAA43F62A4BF47A6BFD52D0CD2C27DDB">
    <w:name w:val="DAA43F62A4BF47A6BFD52D0CD2C27DDB"/>
    <w:rsid w:val="00C154C3"/>
  </w:style>
  <w:style w:type="paragraph" w:customStyle="1" w:styleId="11D1277C58BD4365B4AB94AD37F8423F">
    <w:name w:val="11D1277C58BD4365B4AB94AD37F8423F"/>
    <w:rsid w:val="00C154C3"/>
  </w:style>
  <w:style w:type="paragraph" w:customStyle="1" w:styleId="049B4852223E484F91CC7D98D409A1B2">
    <w:name w:val="049B4852223E484F91CC7D98D409A1B2"/>
    <w:rsid w:val="00C154C3"/>
  </w:style>
  <w:style w:type="paragraph" w:customStyle="1" w:styleId="A7848F04CED343008585C06F4D01AFDB">
    <w:name w:val="A7848F04CED343008585C06F4D01AFDB"/>
    <w:rsid w:val="00C154C3"/>
  </w:style>
  <w:style w:type="paragraph" w:customStyle="1" w:styleId="C0C94EE9732345729753974DC9EB43F0">
    <w:name w:val="C0C94EE9732345729753974DC9EB43F0"/>
    <w:rsid w:val="00C154C3"/>
  </w:style>
  <w:style w:type="paragraph" w:customStyle="1" w:styleId="85B7E2FA4F694B5394BB253C03293BDC">
    <w:name w:val="85B7E2FA4F694B5394BB253C03293BDC"/>
    <w:rsid w:val="00C154C3"/>
  </w:style>
  <w:style w:type="paragraph" w:customStyle="1" w:styleId="66CBE2903609410D8187C009076F592E">
    <w:name w:val="66CBE2903609410D8187C009076F592E"/>
    <w:rsid w:val="00C154C3"/>
  </w:style>
  <w:style w:type="paragraph" w:customStyle="1" w:styleId="71F1DD245DAB49E78C621F02B5AC85AB">
    <w:name w:val="71F1DD245DAB49E78C621F02B5AC85AB"/>
    <w:rsid w:val="00C154C3"/>
  </w:style>
  <w:style w:type="paragraph" w:customStyle="1" w:styleId="2F80BC46F4064603AE6195F9E5973649">
    <w:name w:val="2F80BC46F4064603AE6195F9E5973649"/>
    <w:rsid w:val="00C154C3"/>
  </w:style>
  <w:style w:type="paragraph" w:customStyle="1" w:styleId="BF53EB08B0174E718237CECA5F339082">
    <w:name w:val="BF53EB08B0174E718237CECA5F339082"/>
    <w:rsid w:val="00C154C3"/>
  </w:style>
  <w:style w:type="paragraph" w:customStyle="1" w:styleId="103C7B51D92243158DF9404E6FA7B6FB">
    <w:name w:val="103C7B51D92243158DF9404E6FA7B6FB"/>
    <w:rsid w:val="00C154C3"/>
  </w:style>
  <w:style w:type="paragraph" w:customStyle="1" w:styleId="035B3A58FF0F467FB227C9221DAA11E7">
    <w:name w:val="035B3A58FF0F467FB227C9221DAA11E7"/>
    <w:rsid w:val="00C154C3"/>
  </w:style>
  <w:style w:type="paragraph" w:customStyle="1" w:styleId="EA9969EDACCF4BD0B28CCA8474B57D53">
    <w:name w:val="EA9969EDACCF4BD0B28CCA8474B57D53"/>
    <w:rsid w:val="00C154C3"/>
  </w:style>
  <w:style w:type="paragraph" w:customStyle="1" w:styleId="43057C2BC6AA4C7E8C599D9DBC57F038">
    <w:name w:val="43057C2BC6AA4C7E8C599D9DBC57F038"/>
    <w:rsid w:val="00C154C3"/>
  </w:style>
  <w:style w:type="paragraph" w:customStyle="1" w:styleId="98AD61530AE546629D59BA1B7D39D1B8">
    <w:name w:val="98AD61530AE546629D59BA1B7D39D1B8"/>
    <w:rsid w:val="00C154C3"/>
  </w:style>
  <w:style w:type="paragraph" w:customStyle="1" w:styleId="1F38CDA678554CF0AEAE4A11BC3D2C8F">
    <w:name w:val="1F38CDA678554CF0AEAE4A11BC3D2C8F"/>
    <w:rsid w:val="00C154C3"/>
  </w:style>
  <w:style w:type="paragraph" w:customStyle="1" w:styleId="14D77F6892524E74BE94032316635AB5">
    <w:name w:val="14D77F6892524E74BE94032316635AB5"/>
    <w:rsid w:val="00C154C3"/>
  </w:style>
  <w:style w:type="paragraph" w:customStyle="1" w:styleId="25E8E0C9B7B444CFA94C01CA3AEA1CC5">
    <w:name w:val="25E8E0C9B7B444CFA94C01CA3AEA1CC5"/>
    <w:rsid w:val="00C154C3"/>
  </w:style>
  <w:style w:type="paragraph" w:customStyle="1" w:styleId="286B5E65A66441C09336BB2C849EBDD6">
    <w:name w:val="286B5E65A66441C09336BB2C849EBDD6"/>
    <w:rsid w:val="00C154C3"/>
  </w:style>
  <w:style w:type="paragraph" w:customStyle="1" w:styleId="A7946AC8F374452EB64F2BDA9E10B8FF">
    <w:name w:val="A7946AC8F374452EB64F2BDA9E10B8FF"/>
    <w:rsid w:val="00C154C3"/>
  </w:style>
  <w:style w:type="paragraph" w:customStyle="1" w:styleId="242D7C968FB24B0DBF80D28F92ABB93D">
    <w:name w:val="242D7C968FB24B0DBF80D28F92ABB93D"/>
    <w:rsid w:val="00C154C3"/>
  </w:style>
  <w:style w:type="paragraph" w:customStyle="1" w:styleId="8931488BA9B447D28A2F0D30595F0B08">
    <w:name w:val="8931488BA9B447D28A2F0D30595F0B08"/>
    <w:rsid w:val="00565430"/>
  </w:style>
  <w:style w:type="paragraph" w:customStyle="1" w:styleId="50D1C374C8874EC5B40B0C29F3BB9CFC">
    <w:name w:val="50D1C374C8874EC5B40B0C29F3BB9CFC"/>
    <w:rsid w:val="000333FC"/>
  </w:style>
  <w:style w:type="paragraph" w:customStyle="1" w:styleId="FD4AA38FBCC94108A89ACDC3F19907DE">
    <w:name w:val="FD4AA38FBCC94108A89ACDC3F19907DE"/>
    <w:rsid w:val="00FB718A"/>
  </w:style>
  <w:style w:type="paragraph" w:customStyle="1" w:styleId="77A37A6108BD41069D4B340177C4522F">
    <w:name w:val="77A37A6108BD41069D4B340177C4522F"/>
    <w:rsid w:val="00FB718A"/>
  </w:style>
  <w:style w:type="paragraph" w:customStyle="1" w:styleId="0DE47D6EBF2A48AD8671D2254F5C8BC8">
    <w:name w:val="0DE47D6EBF2A48AD8671D2254F5C8BC8"/>
    <w:rsid w:val="00FB718A"/>
  </w:style>
  <w:style w:type="paragraph" w:customStyle="1" w:styleId="11FF26B14BDC4B1B9ADBD927960C728B">
    <w:name w:val="11FF26B14BDC4B1B9ADBD927960C728B"/>
    <w:rsid w:val="00FB718A"/>
  </w:style>
  <w:style w:type="paragraph" w:customStyle="1" w:styleId="66C440BD5A454DB29CED31BED7775DD1">
    <w:name w:val="66C440BD5A454DB29CED31BED7775DD1"/>
  </w:style>
  <w:style w:type="paragraph" w:customStyle="1" w:styleId="400AE8C8A2524ED99DA7C69D30EC90CC">
    <w:name w:val="400AE8C8A2524ED99DA7C69D30EC90CC"/>
  </w:style>
  <w:style w:type="paragraph" w:customStyle="1" w:styleId="054AA488C4504CBCBCBC4B797AFC1EAC">
    <w:name w:val="054AA488C4504CBCBCBC4B797AFC1EAC"/>
  </w:style>
  <w:style w:type="paragraph" w:customStyle="1" w:styleId="B14B5468897D47ED902167EE7BA43E30">
    <w:name w:val="B14B5468897D47ED902167EE7BA43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2.xml><?xml version="1.0" encoding="utf-8"?>
<algemeen xmlns="http://schemas.eformity.nl/radiuscollege/onderwijsvorm/2015/04/algemeen">
  <titel>De Gokkers</titel>
  <team>ICO</team>
  <opleiding>Applicatie- en mediaontwikkeling</opleiding>
  <crebo>25187</crebo>
  <bolbbl>BOL</bolbbl>
  <niveau>4</niveau>
  <leerjaar>1</leerjaar>
  <periode>3</periode>
  <lesweek>2 t/m 8</lesweek>
  <ontwikkelaar>Fer van Krimpen</ontwikkelaar>
  <ontwikkeldatum>Februari 2017</ontwikkeldatum>
</algemeen>
</file>

<file path=customXml/item3.xml><?xml version="1.0" encoding="utf-8"?>
<assessment xmlns="http://schemas.eformity.nl/radiuscollege/onderwijsvorm/2015/04/assessment">
  <assessmenta>
    <omschrijving/>
  </assessmenta>
  <assessmentb>
    <omschrijving/>
  </assessmentb>
</assessment>
</file>

<file path=customXml/item4.xml><?xml version="1.0" encoding="utf-8"?>
<kennisdoelen xmlns="http://schemas.eformity.nl/radiuscollege/onderwijsvorm/2016/03/kennisdoelen">
  <kennisdoel1>
    <kruispunt/>
    <niveau/>
    <omschrijving/>
  </kennisdoel1>
  <kennisdoel2>
    <kruispunt/>
    <niveau/>
    <omschrijving/>
  </kennisdoel2>
  <kennisdoel3>
    <kruispunt/>
    <niveau/>
    <omschrijving/>
  </kennisdoel3>
  <kennisdoel4>
    <kruispunt/>
    <niveau/>
    <omschrijving/>
  </kennisdoel4>
  <kennisdoel5>
    <kruispunt/>
    <niveau/>
    <omschrijving/>
  </kennisdoel5>
  <kennisdoel6>
    <kruispunt/>
    <niveau/>
    <omschrijving/>
  </kennisdoel6>
  <kennisdoel7>
    <kruispunt/>
    <niveau/>
    <omschrijving/>
  </kennisdoel7>
  <kennisdoel8>
    <kruispunt/>
    <niveau/>
    <omschrijving/>
  </kennisdoel8>
</kennisdoelen>
</file>

<file path=customXml/item5.xml><?xml version="1.0" encoding="utf-8"?>
<p:properties xmlns:p="http://schemas.microsoft.com/office/2006/metadata/properties" xmlns:xsi="http://www.w3.org/2001/XMLSchema-instance">
  <documentManagement/>
</p:properties>
</file>

<file path=customXml/item6.xml><?xml version="1.0" encoding="utf-8"?>
<vaardigheidsdoelen xmlns="http://schemas.eformity.nl/radiuscollege/onderwijsvorm/2015/04/vaardigheidsdoelen">
  <vaardigheidsdoel1>
    <kruispunt>B1-K1-W1-M</kruispunt>
    <niveau>B</niveau>
    <omschrijving>Opdracht wordt eenduidig beschreven</omschrijving>
  </vaardigheidsdoel1>
  <vaardigheidsdoel2>
    <kruispunt>B1-K1-W1-R</kruispunt>
    <niveau>B</niveau>
    <omschrijving>Specifieke latere wensen van de klant zijn in beeld gebracht</omschrijving>
  </vaardigheidsdoel2>
  <vaardigheidsdoel3>
    <kruispunt>B1-K1-W1-Y</kruispunt>
    <niveau>B</niveau>
    <omschrijving>Opdracht wordt eenduidig beschreven</omschrijving>
  </vaardigheidsdoel3>
  <vaardigheidsdoel4>
    <kruispunt>B1-K1-W2-E</kruispunt>
    <niveau>B</niveau>
    <omschrijving>Samenwerking krijgt professionele vormgeving</omschrijving>
  </vaardigheidsdoel4>
  <vaardigheidsdoel5>
    <kruispunt>B1-K1-W2-Q</kruispunt>
    <niveau>B</niveau>
    <omschrijving>De taakverdeling is in een planning opgenomen</omschrijving>
  </vaardigheidsdoel5>
  <vaardigheidsdoel6>
    <kruispunt>B1-K1-W3-M</kruispunt>
    <niveau>B</niveau>
    <omschrijving>Op een nette en correcte manier wordt contact opgenomen</omschrijving>
  </vaardigheidsdoel6>
  <vaardigheidsdoel7>
    <kruispunt>B1-K1-W3-U</kruispunt>
    <niveau>B</niveau>
    <omschrijving>Gegeven opdracht wordt aangepast</omschrijving>
  </vaardigheidsdoel7>
  <vaardigheidsdoel8>
    <kruispunt>B1-K2-W1-L</kruispunt>
    <niveau>B</niveau>
    <omschrijving>Ontwikkelomgeving wordt ingericht</omschrijving>
  </vaardigheidsdoel8>
</vaardigheidsdoelen>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Document" ma:contentTypeID="0x0101007BEF67E862DF8142A1371705B0F69A4C" ma:contentTypeVersion="0" ma:contentTypeDescription="Een nieuw document maken." ma:contentTypeScope="" ma:versionID="649c850f7c3b7898c616adec0832281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3FBA8-8B90-467D-98A0-E8DE0CFEF659}">
  <ds:schemaRefs>
    <ds:schemaRef ds:uri="http://schemas.eformity.nl/radiuscollege/onderwijsvorm/2015/04/vragen"/>
  </ds:schemaRefs>
</ds:datastoreItem>
</file>

<file path=customXml/itemProps2.xml><?xml version="1.0" encoding="utf-8"?>
<ds:datastoreItem xmlns:ds="http://schemas.openxmlformats.org/officeDocument/2006/customXml" ds:itemID="{9DEA5D1F-888C-4373-8CBD-BCBF9A837B36}">
  <ds:schemaRefs>
    <ds:schemaRef ds:uri="http://schemas.eformity.nl/radiuscollege/onderwijsvorm/2015/04/algemeen"/>
  </ds:schemaRefs>
</ds:datastoreItem>
</file>

<file path=customXml/itemProps3.xml><?xml version="1.0" encoding="utf-8"?>
<ds:datastoreItem xmlns:ds="http://schemas.openxmlformats.org/officeDocument/2006/customXml" ds:itemID="{3C7AD80F-B7C2-49E5-BDCE-AA41565DD069}">
  <ds:schemaRefs>
    <ds:schemaRef ds:uri="http://schemas.eformity.nl/radiuscollege/onderwijsvorm/2015/04/assessment"/>
  </ds:schemaRefs>
</ds:datastoreItem>
</file>

<file path=customXml/itemProps4.xml><?xml version="1.0" encoding="utf-8"?>
<ds:datastoreItem xmlns:ds="http://schemas.openxmlformats.org/officeDocument/2006/customXml" ds:itemID="{68D698F2-3C42-400A-B290-3D46EFECD1B3}">
  <ds:schemaRefs>
    <ds:schemaRef ds:uri="http://schemas.eformity.nl/radiuscollege/onderwijsvorm/2016/03/kennisdoelen"/>
  </ds:schemaRefs>
</ds:datastoreItem>
</file>

<file path=customXml/itemProps5.xml><?xml version="1.0" encoding="utf-8"?>
<ds:datastoreItem xmlns:ds="http://schemas.openxmlformats.org/officeDocument/2006/customXml" ds:itemID="{B1A3B784-987C-4675-860C-E293DDB448E7}">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elements/1.1/"/>
    <ds:schemaRef ds:uri="http://www.w3.org/XML/1998/namespace"/>
    <ds:schemaRef ds:uri="http://purl.org/dc/dcmitype/"/>
  </ds:schemaRefs>
</ds:datastoreItem>
</file>

<file path=customXml/itemProps6.xml><?xml version="1.0" encoding="utf-8"?>
<ds:datastoreItem xmlns:ds="http://schemas.openxmlformats.org/officeDocument/2006/customXml" ds:itemID="{BB253B17-4894-4177-9EB3-CAF52E3F5447}">
  <ds:schemaRefs>
    <ds:schemaRef ds:uri="http://schemas.eformity.nl/radiuscollege/onderwijsvorm/2015/04/vaardigheidsdoelen"/>
  </ds:schemaRefs>
</ds:datastoreItem>
</file>

<file path=customXml/itemProps7.xml><?xml version="1.0" encoding="utf-8"?>
<ds:datastoreItem xmlns:ds="http://schemas.openxmlformats.org/officeDocument/2006/customXml" ds:itemID="{C6A662E7-35FD-481C-97A2-F4D89B6EA2B8}">
  <ds:schemaRefs>
    <ds:schemaRef ds:uri="http://schemas.microsoft.com/sharepoint/v3/contenttype/forms"/>
  </ds:schemaRefs>
</ds:datastoreItem>
</file>

<file path=customXml/itemProps8.xml><?xml version="1.0" encoding="utf-8"?>
<ds:datastoreItem xmlns:ds="http://schemas.openxmlformats.org/officeDocument/2006/customXml" ds:itemID="{EECCF123-A8F7-4DA6-A372-BF6865E02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9.xml><?xml version="1.0" encoding="utf-8"?>
<ds:datastoreItem xmlns:ds="http://schemas.openxmlformats.org/officeDocument/2006/customXml" ds:itemID="{C475DCD5-7532-40DD-991C-53BEF8C0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Template>
  <TotalTime>52</TotalTime>
  <Pages>21</Pages>
  <Words>3869</Words>
  <Characters>21285</Characters>
  <Application>Microsoft Office Word</Application>
  <DocSecurity>0</DocSecurity>
  <Lines>177</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25104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 Krimpen</dc:creator>
  <cp:lastModifiedBy>yannick baetens</cp:lastModifiedBy>
  <cp:revision>4</cp:revision>
  <cp:lastPrinted>2017-02-13T13:22:00Z</cp:lastPrinted>
  <dcterms:created xsi:type="dcterms:W3CDTF">2017-02-12T23:39:00Z</dcterms:created>
  <dcterms:modified xsi:type="dcterms:W3CDTF">2017-02-13T13:22:00Z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0x0101007BEF67E862DF8142A1371705B0F69A4C</vt:lpwstr>
  </property>
</Properties>
</file>